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6F29" w14:textId="77777777" w:rsidR="00BD3B4B" w:rsidRPr="00546528" w:rsidRDefault="007426DA" w:rsidP="00642318">
      <w:pPr>
        <w:spacing w:line="276" w:lineRule="auto"/>
        <w:jc w:val="center"/>
        <w:rPr>
          <w:b/>
          <w:szCs w:val="24"/>
        </w:rPr>
      </w:pPr>
      <w:r>
        <w:rPr>
          <w:b/>
          <w:szCs w:val="24"/>
        </w:rPr>
        <w:t>SNIA</w:t>
      </w:r>
      <w:r>
        <w:rPr>
          <w:b/>
          <w:szCs w:val="24"/>
          <w:vertAlign w:val="superscript"/>
        </w:rPr>
        <w:t>TM</w:t>
      </w:r>
      <w:r>
        <w:rPr>
          <w:b/>
          <w:szCs w:val="24"/>
        </w:rPr>
        <w:t xml:space="preserve"> Swordfish Basic Web Client </w:t>
      </w:r>
      <w:r w:rsidR="00BD3B4B">
        <w:rPr>
          <w:b/>
          <w:szCs w:val="24"/>
        </w:rPr>
        <w:t>Developer Guide</w:t>
      </w:r>
    </w:p>
    <w:p w14:paraId="79E07BC4" w14:textId="77777777" w:rsidR="00BD3B4B" w:rsidRPr="00546528" w:rsidRDefault="00BD3B4B" w:rsidP="00642318">
      <w:pPr>
        <w:spacing w:line="276" w:lineRule="auto"/>
        <w:jc w:val="center"/>
        <w:rPr>
          <w:b/>
          <w:szCs w:val="24"/>
        </w:rPr>
      </w:pPr>
    </w:p>
    <w:p w14:paraId="33F9026B" w14:textId="77777777" w:rsidR="00BD3B4B" w:rsidRPr="00546528" w:rsidRDefault="00BD3B4B" w:rsidP="00642318">
      <w:pPr>
        <w:spacing w:line="276" w:lineRule="auto"/>
        <w:jc w:val="center"/>
        <w:rPr>
          <w:b/>
          <w:szCs w:val="24"/>
        </w:rPr>
      </w:pPr>
    </w:p>
    <w:p w14:paraId="72DE9238" w14:textId="77777777" w:rsidR="00BD3B4B" w:rsidRPr="00546528" w:rsidRDefault="00BD3B4B" w:rsidP="00642318">
      <w:pPr>
        <w:spacing w:line="276" w:lineRule="auto"/>
        <w:jc w:val="center"/>
        <w:rPr>
          <w:b/>
          <w:szCs w:val="24"/>
        </w:rPr>
      </w:pPr>
    </w:p>
    <w:p w14:paraId="5F9C55E5" w14:textId="77777777" w:rsidR="00BD3B4B" w:rsidRPr="00546528" w:rsidRDefault="00BD3B4B" w:rsidP="00642318">
      <w:pPr>
        <w:spacing w:line="276" w:lineRule="auto"/>
        <w:jc w:val="center"/>
        <w:rPr>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018"/>
        <w:gridCol w:w="2994"/>
      </w:tblGrid>
      <w:tr w:rsidR="00BD3B4B" w:rsidRPr="00546528" w14:paraId="58E8BB00" w14:textId="77777777" w:rsidTr="00212D6B">
        <w:tc>
          <w:tcPr>
            <w:tcW w:w="3105" w:type="dxa"/>
            <w:shd w:val="clear" w:color="auto" w:fill="auto"/>
          </w:tcPr>
          <w:p w14:paraId="0B980D3C" w14:textId="77777777" w:rsidR="00BD3B4B" w:rsidRPr="00546528" w:rsidRDefault="00BD3B4B" w:rsidP="00642318">
            <w:pPr>
              <w:spacing w:line="276" w:lineRule="auto"/>
              <w:jc w:val="center"/>
              <w:rPr>
                <w:b/>
                <w:szCs w:val="24"/>
              </w:rPr>
            </w:pPr>
            <w:r w:rsidRPr="00546528">
              <w:rPr>
                <w:b/>
                <w:szCs w:val="24"/>
              </w:rPr>
              <w:t>Author</w:t>
            </w:r>
          </w:p>
        </w:tc>
        <w:tc>
          <w:tcPr>
            <w:tcW w:w="3105" w:type="dxa"/>
            <w:shd w:val="clear" w:color="auto" w:fill="auto"/>
          </w:tcPr>
          <w:p w14:paraId="63405E82" w14:textId="77777777" w:rsidR="00BD3B4B" w:rsidRPr="00546528" w:rsidRDefault="00BD3B4B" w:rsidP="00642318">
            <w:pPr>
              <w:spacing w:line="276" w:lineRule="auto"/>
              <w:jc w:val="center"/>
              <w:rPr>
                <w:b/>
                <w:szCs w:val="24"/>
              </w:rPr>
            </w:pPr>
            <w:r w:rsidRPr="00546528">
              <w:rPr>
                <w:b/>
                <w:szCs w:val="24"/>
              </w:rPr>
              <w:t>Date</w:t>
            </w:r>
          </w:p>
        </w:tc>
        <w:tc>
          <w:tcPr>
            <w:tcW w:w="3106" w:type="dxa"/>
            <w:shd w:val="clear" w:color="auto" w:fill="auto"/>
          </w:tcPr>
          <w:p w14:paraId="37768568" w14:textId="77777777" w:rsidR="00BD3B4B" w:rsidRPr="00546528" w:rsidRDefault="00BD3B4B" w:rsidP="00642318">
            <w:pPr>
              <w:spacing w:line="276" w:lineRule="auto"/>
              <w:jc w:val="center"/>
              <w:rPr>
                <w:b/>
                <w:szCs w:val="24"/>
              </w:rPr>
            </w:pPr>
            <w:r w:rsidRPr="00546528">
              <w:rPr>
                <w:b/>
                <w:szCs w:val="24"/>
              </w:rPr>
              <w:t>Version</w:t>
            </w:r>
          </w:p>
        </w:tc>
      </w:tr>
      <w:tr w:rsidR="00BD3B4B" w:rsidRPr="00546528" w14:paraId="362030A6" w14:textId="77777777" w:rsidTr="00212D6B">
        <w:tc>
          <w:tcPr>
            <w:tcW w:w="3105" w:type="dxa"/>
            <w:shd w:val="clear" w:color="auto" w:fill="auto"/>
          </w:tcPr>
          <w:p w14:paraId="735ACF21" w14:textId="77777777" w:rsidR="00BD3B4B" w:rsidRPr="00546528" w:rsidRDefault="00BD3B4B" w:rsidP="00642318">
            <w:pPr>
              <w:spacing w:line="276" w:lineRule="auto"/>
              <w:jc w:val="center"/>
              <w:rPr>
                <w:b/>
                <w:szCs w:val="24"/>
              </w:rPr>
            </w:pPr>
            <w:r w:rsidRPr="00546528">
              <w:rPr>
                <w:b/>
                <w:szCs w:val="24"/>
              </w:rPr>
              <w:t>Sravanthi kalluri</w:t>
            </w:r>
          </w:p>
        </w:tc>
        <w:tc>
          <w:tcPr>
            <w:tcW w:w="3105" w:type="dxa"/>
            <w:shd w:val="clear" w:color="auto" w:fill="auto"/>
          </w:tcPr>
          <w:p w14:paraId="7DC926E9" w14:textId="77777777" w:rsidR="00BD3B4B" w:rsidRPr="00546528" w:rsidRDefault="00BD3B4B" w:rsidP="00642318">
            <w:pPr>
              <w:spacing w:line="276" w:lineRule="auto"/>
              <w:jc w:val="center"/>
              <w:rPr>
                <w:b/>
                <w:szCs w:val="24"/>
              </w:rPr>
            </w:pPr>
            <w:r>
              <w:rPr>
                <w:b/>
                <w:szCs w:val="24"/>
              </w:rPr>
              <w:t>26</w:t>
            </w:r>
            <w:r w:rsidRPr="00546528">
              <w:rPr>
                <w:b/>
                <w:szCs w:val="24"/>
              </w:rPr>
              <w:t>/04/2018</w:t>
            </w:r>
          </w:p>
        </w:tc>
        <w:tc>
          <w:tcPr>
            <w:tcW w:w="3106" w:type="dxa"/>
            <w:shd w:val="clear" w:color="auto" w:fill="auto"/>
          </w:tcPr>
          <w:p w14:paraId="28E6B7A6" w14:textId="77777777" w:rsidR="00BD3B4B" w:rsidRPr="00546528" w:rsidRDefault="00BD3B4B" w:rsidP="00642318">
            <w:pPr>
              <w:spacing w:line="276" w:lineRule="auto"/>
              <w:jc w:val="center"/>
              <w:rPr>
                <w:b/>
                <w:szCs w:val="24"/>
              </w:rPr>
            </w:pPr>
            <w:r w:rsidRPr="00546528">
              <w:rPr>
                <w:b/>
                <w:szCs w:val="24"/>
              </w:rPr>
              <w:t>0.1</w:t>
            </w:r>
          </w:p>
        </w:tc>
      </w:tr>
      <w:tr w:rsidR="00BD3B4B" w:rsidRPr="00546528" w14:paraId="676F1AC3" w14:textId="77777777" w:rsidTr="00212D6B">
        <w:tc>
          <w:tcPr>
            <w:tcW w:w="3105" w:type="dxa"/>
            <w:shd w:val="clear" w:color="auto" w:fill="auto"/>
          </w:tcPr>
          <w:p w14:paraId="0BF725E0" w14:textId="77777777" w:rsidR="00BD3B4B" w:rsidRPr="00546528" w:rsidRDefault="00BD3B4B" w:rsidP="00642318">
            <w:pPr>
              <w:spacing w:line="276" w:lineRule="auto"/>
              <w:jc w:val="center"/>
              <w:rPr>
                <w:b/>
                <w:szCs w:val="24"/>
              </w:rPr>
            </w:pPr>
          </w:p>
        </w:tc>
        <w:tc>
          <w:tcPr>
            <w:tcW w:w="3105" w:type="dxa"/>
            <w:shd w:val="clear" w:color="auto" w:fill="auto"/>
          </w:tcPr>
          <w:p w14:paraId="2374C67D" w14:textId="77777777" w:rsidR="00BD3B4B" w:rsidRPr="00546528" w:rsidRDefault="007426DA" w:rsidP="00642318">
            <w:pPr>
              <w:spacing w:line="276" w:lineRule="auto"/>
              <w:jc w:val="center"/>
              <w:rPr>
                <w:b/>
                <w:szCs w:val="24"/>
              </w:rPr>
            </w:pPr>
            <w:r>
              <w:rPr>
                <w:b/>
                <w:szCs w:val="24"/>
              </w:rPr>
              <w:t>6/6/2018</w:t>
            </w:r>
          </w:p>
        </w:tc>
        <w:tc>
          <w:tcPr>
            <w:tcW w:w="3106" w:type="dxa"/>
            <w:shd w:val="clear" w:color="auto" w:fill="auto"/>
          </w:tcPr>
          <w:p w14:paraId="51EF6128" w14:textId="77777777" w:rsidR="00BD3B4B" w:rsidRPr="00546528" w:rsidRDefault="007426DA" w:rsidP="00642318">
            <w:pPr>
              <w:spacing w:line="276" w:lineRule="auto"/>
              <w:jc w:val="center"/>
              <w:rPr>
                <w:b/>
                <w:szCs w:val="24"/>
              </w:rPr>
            </w:pPr>
            <w:r>
              <w:rPr>
                <w:b/>
                <w:szCs w:val="24"/>
              </w:rPr>
              <w:t>0.2</w:t>
            </w:r>
          </w:p>
        </w:tc>
      </w:tr>
      <w:tr w:rsidR="007454EB" w:rsidRPr="00546528" w14:paraId="55F4199B" w14:textId="77777777" w:rsidTr="00212D6B">
        <w:tc>
          <w:tcPr>
            <w:tcW w:w="3105" w:type="dxa"/>
            <w:shd w:val="clear" w:color="auto" w:fill="auto"/>
          </w:tcPr>
          <w:p w14:paraId="65FFDB83" w14:textId="77777777" w:rsidR="007454EB" w:rsidRPr="00546528" w:rsidRDefault="007454EB" w:rsidP="00642318">
            <w:pPr>
              <w:spacing w:line="276" w:lineRule="auto"/>
              <w:jc w:val="center"/>
              <w:rPr>
                <w:b/>
                <w:szCs w:val="24"/>
              </w:rPr>
            </w:pPr>
          </w:p>
        </w:tc>
        <w:tc>
          <w:tcPr>
            <w:tcW w:w="3105" w:type="dxa"/>
            <w:shd w:val="clear" w:color="auto" w:fill="auto"/>
          </w:tcPr>
          <w:p w14:paraId="23951525" w14:textId="2CCC6245" w:rsidR="007454EB" w:rsidRDefault="007454EB" w:rsidP="00642318">
            <w:pPr>
              <w:spacing w:line="276" w:lineRule="auto"/>
              <w:jc w:val="center"/>
              <w:rPr>
                <w:b/>
                <w:szCs w:val="24"/>
              </w:rPr>
            </w:pPr>
            <w:r w:rsidRPr="007454EB">
              <w:rPr>
                <w:b/>
                <w:szCs w:val="24"/>
              </w:rPr>
              <w:t>07/06/2018</w:t>
            </w:r>
          </w:p>
        </w:tc>
        <w:tc>
          <w:tcPr>
            <w:tcW w:w="3106" w:type="dxa"/>
            <w:shd w:val="clear" w:color="auto" w:fill="auto"/>
          </w:tcPr>
          <w:p w14:paraId="2958FD24" w14:textId="5716F45F" w:rsidR="007454EB" w:rsidRDefault="007454EB" w:rsidP="00642318">
            <w:pPr>
              <w:spacing w:line="276" w:lineRule="auto"/>
              <w:jc w:val="center"/>
              <w:rPr>
                <w:b/>
                <w:szCs w:val="24"/>
              </w:rPr>
            </w:pPr>
            <w:r>
              <w:rPr>
                <w:b/>
                <w:szCs w:val="24"/>
              </w:rPr>
              <w:t>0.2.1</w:t>
            </w:r>
            <w:bookmarkStart w:id="0" w:name="_GoBack"/>
            <w:bookmarkEnd w:id="0"/>
          </w:p>
        </w:tc>
      </w:tr>
    </w:tbl>
    <w:p w14:paraId="2C62A5E0" w14:textId="77777777" w:rsidR="00476A5D" w:rsidRDefault="00476A5D" w:rsidP="00642318">
      <w:pPr>
        <w:spacing w:line="276" w:lineRule="auto"/>
      </w:pPr>
    </w:p>
    <w:p w14:paraId="5F823F97" w14:textId="77777777" w:rsidR="00BD3B4B" w:rsidRDefault="00BD3B4B" w:rsidP="00642318">
      <w:pPr>
        <w:spacing w:line="276" w:lineRule="auto"/>
      </w:pPr>
    </w:p>
    <w:p w14:paraId="22CE6D0F" w14:textId="77777777" w:rsidR="00BD3B4B" w:rsidRDefault="00BD3B4B" w:rsidP="00642318">
      <w:pPr>
        <w:spacing w:line="276" w:lineRule="auto"/>
      </w:pPr>
    </w:p>
    <w:p w14:paraId="643A8CD2" w14:textId="77777777" w:rsidR="00BD3B4B" w:rsidRDefault="00BD3B4B" w:rsidP="00642318">
      <w:pPr>
        <w:spacing w:line="276" w:lineRule="auto"/>
      </w:pPr>
    </w:p>
    <w:sdt>
      <w:sdtPr>
        <w:rPr>
          <w:rFonts w:asciiTheme="minorHAnsi" w:eastAsia="Times New Roman" w:hAnsiTheme="minorHAnsi" w:cs="Times New Roman"/>
          <w:b w:val="0"/>
          <w:spacing w:val="10"/>
          <w:kern w:val="16"/>
          <w:sz w:val="24"/>
          <w:szCs w:val="20"/>
          <w:lang w:val="en-GB"/>
        </w:rPr>
        <w:id w:val="271135647"/>
        <w:docPartObj>
          <w:docPartGallery w:val="Table of Contents"/>
          <w:docPartUnique/>
        </w:docPartObj>
      </w:sdtPr>
      <w:sdtEndPr>
        <w:rPr>
          <w:bCs/>
          <w:noProof/>
        </w:rPr>
      </w:sdtEndPr>
      <w:sdtContent>
        <w:p w14:paraId="5BA7D3FB" w14:textId="78985C2A" w:rsidR="006C3FE4" w:rsidRDefault="006C3FE4">
          <w:pPr>
            <w:pStyle w:val="TOCHeading"/>
          </w:pPr>
          <w:r>
            <w:t>Table of Contents</w:t>
          </w:r>
        </w:p>
        <w:p w14:paraId="66A42201" w14:textId="38FC57AA" w:rsidR="004D3860" w:rsidRDefault="006C3FE4">
          <w:pPr>
            <w:pStyle w:val="TOC1"/>
            <w:tabs>
              <w:tab w:val="left" w:pos="440"/>
            </w:tabs>
            <w:rPr>
              <w:rFonts w:eastAsiaTheme="minorEastAsia" w:cstheme="minorBidi"/>
              <w:noProof/>
              <w:spacing w:val="0"/>
              <w:kern w:val="0"/>
              <w:sz w:val="22"/>
              <w:szCs w:val="22"/>
              <w:lang w:val="en-IN" w:eastAsia="en-IN"/>
            </w:rPr>
          </w:pPr>
          <w:r>
            <w:fldChar w:fldCharType="begin"/>
          </w:r>
          <w:r>
            <w:instrText xml:space="preserve"> TOC \o "1-3" \h \z \u </w:instrText>
          </w:r>
          <w:r>
            <w:fldChar w:fldCharType="separate"/>
          </w:r>
          <w:hyperlink w:anchor="_Toc516151995" w:history="1">
            <w:r w:rsidR="004D3860" w:rsidRPr="0015487B">
              <w:rPr>
                <w:rStyle w:val="Hyperlink"/>
                <w:noProof/>
              </w:rPr>
              <w:t>2.</w:t>
            </w:r>
            <w:r w:rsidR="004D3860">
              <w:rPr>
                <w:rFonts w:eastAsiaTheme="minorEastAsia" w:cstheme="minorBidi"/>
                <w:noProof/>
                <w:spacing w:val="0"/>
                <w:kern w:val="0"/>
                <w:sz w:val="22"/>
                <w:szCs w:val="22"/>
                <w:lang w:val="en-IN" w:eastAsia="en-IN"/>
              </w:rPr>
              <w:tab/>
            </w:r>
            <w:r w:rsidR="004D3860" w:rsidRPr="0015487B">
              <w:rPr>
                <w:rStyle w:val="Hyperlink"/>
                <w:noProof/>
              </w:rPr>
              <w:t>Introduction of SNIA Basic Web Client</w:t>
            </w:r>
            <w:r w:rsidR="004D3860">
              <w:rPr>
                <w:noProof/>
                <w:webHidden/>
              </w:rPr>
              <w:tab/>
            </w:r>
            <w:r w:rsidR="004D3860">
              <w:rPr>
                <w:noProof/>
                <w:webHidden/>
              </w:rPr>
              <w:fldChar w:fldCharType="begin"/>
            </w:r>
            <w:r w:rsidR="004D3860">
              <w:rPr>
                <w:noProof/>
                <w:webHidden/>
              </w:rPr>
              <w:instrText xml:space="preserve"> PAGEREF _Toc516151995 \h </w:instrText>
            </w:r>
            <w:r w:rsidR="004D3860">
              <w:rPr>
                <w:noProof/>
                <w:webHidden/>
              </w:rPr>
            </w:r>
            <w:r w:rsidR="004D3860">
              <w:rPr>
                <w:noProof/>
                <w:webHidden/>
              </w:rPr>
              <w:fldChar w:fldCharType="separate"/>
            </w:r>
            <w:r w:rsidR="004D3860">
              <w:rPr>
                <w:noProof/>
                <w:webHidden/>
              </w:rPr>
              <w:t>2</w:t>
            </w:r>
            <w:r w:rsidR="004D3860">
              <w:rPr>
                <w:noProof/>
                <w:webHidden/>
              </w:rPr>
              <w:fldChar w:fldCharType="end"/>
            </w:r>
          </w:hyperlink>
        </w:p>
        <w:p w14:paraId="41B968BD" w14:textId="47594EE0" w:rsidR="004D3860" w:rsidRDefault="007454EB">
          <w:pPr>
            <w:pStyle w:val="TOC1"/>
            <w:tabs>
              <w:tab w:val="left" w:pos="440"/>
            </w:tabs>
            <w:rPr>
              <w:rFonts w:eastAsiaTheme="minorEastAsia" w:cstheme="minorBidi"/>
              <w:noProof/>
              <w:spacing w:val="0"/>
              <w:kern w:val="0"/>
              <w:sz w:val="22"/>
              <w:szCs w:val="22"/>
              <w:lang w:val="en-IN" w:eastAsia="en-IN"/>
            </w:rPr>
          </w:pPr>
          <w:hyperlink w:anchor="_Toc516151996" w:history="1">
            <w:r w:rsidR="004D3860" w:rsidRPr="0015487B">
              <w:rPr>
                <w:rStyle w:val="Hyperlink"/>
                <w:noProof/>
              </w:rPr>
              <w:t>3.</w:t>
            </w:r>
            <w:r w:rsidR="004D3860">
              <w:rPr>
                <w:rFonts w:eastAsiaTheme="minorEastAsia" w:cstheme="minorBidi"/>
                <w:noProof/>
                <w:spacing w:val="0"/>
                <w:kern w:val="0"/>
                <w:sz w:val="22"/>
                <w:szCs w:val="22"/>
                <w:lang w:val="en-IN" w:eastAsia="en-IN"/>
              </w:rPr>
              <w:tab/>
            </w:r>
            <w:r w:rsidR="004D3860" w:rsidRPr="0015487B">
              <w:rPr>
                <w:rStyle w:val="Hyperlink"/>
                <w:noProof/>
              </w:rPr>
              <w:t>Overview</w:t>
            </w:r>
            <w:r w:rsidR="004D3860">
              <w:rPr>
                <w:noProof/>
                <w:webHidden/>
              </w:rPr>
              <w:tab/>
            </w:r>
            <w:r w:rsidR="004D3860">
              <w:rPr>
                <w:noProof/>
                <w:webHidden/>
              </w:rPr>
              <w:fldChar w:fldCharType="begin"/>
            </w:r>
            <w:r w:rsidR="004D3860">
              <w:rPr>
                <w:noProof/>
                <w:webHidden/>
              </w:rPr>
              <w:instrText xml:space="preserve"> PAGEREF _Toc516151996 \h </w:instrText>
            </w:r>
            <w:r w:rsidR="004D3860">
              <w:rPr>
                <w:noProof/>
                <w:webHidden/>
              </w:rPr>
            </w:r>
            <w:r w:rsidR="004D3860">
              <w:rPr>
                <w:noProof/>
                <w:webHidden/>
              </w:rPr>
              <w:fldChar w:fldCharType="separate"/>
            </w:r>
            <w:r w:rsidR="004D3860">
              <w:rPr>
                <w:noProof/>
                <w:webHidden/>
              </w:rPr>
              <w:t>2</w:t>
            </w:r>
            <w:r w:rsidR="004D3860">
              <w:rPr>
                <w:noProof/>
                <w:webHidden/>
              </w:rPr>
              <w:fldChar w:fldCharType="end"/>
            </w:r>
          </w:hyperlink>
        </w:p>
        <w:p w14:paraId="00F3F57A" w14:textId="0F08FC93" w:rsidR="004D3860" w:rsidRDefault="007454EB">
          <w:pPr>
            <w:pStyle w:val="TOC2"/>
            <w:rPr>
              <w:rFonts w:eastAsiaTheme="minorEastAsia" w:cstheme="minorBidi"/>
              <w:noProof/>
              <w:spacing w:val="0"/>
              <w:kern w:val="0"/>
              <w:sz w:val="22"/>
              <w:szCs w:val="22"/>
              <w:lang w:val="en-IN" w:eastAsia="en-IN"/>
            </w:rPr>
          </w:pPr>
          <w:hyperlink w:anchor="_Toc516151997" w:history="1">
            <w:r w:rsidR="004D3860" w:rsidRPr="0015487B">
              <w:rPr>
                <w:rStyle w:val="Hyperlink"/>
                <w:noProof/>
              </w:rPr>
              <w:t>3.1  CORS (Cross-origin resource sharing)</w:t>
            </w:r>
            <w:r w:rsidR="004D3860">
              <w:rPr>
                <w:noProof/>
                <w:webHidden/>
              </w:rPr>
              <w:tab/>
            </w:r>
            <w:r w:rsidR="004D3860">
              <w:rPr>
                <w:noProof/>
                <w:webHidden/>
              </w:rPr>
              <w:fldChar w:fldCharType="begin"/>
            </w:r>
            <w:r w:rsidR="004D3860">
              <w:rPr>
                <w:noProof/>
                <w:webHidden/>
              </w:rPr>
              <w:instrText xml:space="preserve"> PAGEREF _Toc516151997 \h </w:instrText>
            </w:r>
            <w:r w:rsidR="004D3860">
              <w:rPr>
                <w:noProof/>
                <w:webHidden/>
              </w:rPr>
            </w:r>
            <w:r w:rsidR="004D3860">
              <w:rPr>
                <w:noProof/>
                <w:webHidden/>
              </w:rPr>
              <w:fldChar w:fldCharType="separate"/>
            </w:r>
            <w:r w:rsidR="004D3860">
              <w:rPr>
                <w:noProof/>
                <w:webHidden/>
              </w:rPr>
              <w:t>2</w:t>
            </w:r>
            <w:r w:rsidR="004D3860">
              <w:rPr>
                <w:noProof/>
                <w:webHidden/>
              </w:rPr>
              <w:fldChar w:fldCharType="end"/>
            </w:r>
          </w:hyperlink>
        </w:p>
        <w:p w14:paraId="2A1D027E" w14:textId="386D1A14" w:rsidR="004D3860" w:rsidRDefault="007454EB">
          <w:pPr>
            <w:pStyle w:val="TOC2"/>
            <w:tabs>
              <w:tab w:val="left" w:pos="880"/>
            </w:tabs>
            <w:rPr>
              <w:rFonts w:eastAsiaTheme="minorEastAsia" w:cstheme="minorBidi"/>
              <w:noProof/>
              <w:spacing w:val="0"/>
              <w:kern w:val="0"/>
              <w:sz w:val="22"/>
              <w:szCs w:val="22"/>
              <w:lang w:val="en-IN" w:eastAsia="en-IN"/>
            </w:rPr>
          </w:pPr>
          <w:hyperlink w:anchor="_Toc516151998" w:history="1">
            <w:r w:rsidR="004D3860" w:rsidRPr="0015487B">
              <w:rPr>
                <w:rStyle w:val="Hyperlink"/>
                <w:noProof/>
              </w:rPr>
              <w:t>3.2</w:t>
            </w:r>
            <w:r w:rsidR="004D3860">
              <w:rPr>
                <w:rFonts w:eastAsiaTheme="minorEastAsia" w:cstheme="minorBidi"/>
                <w:noProof/>
                <w:spacing w:val="0"/>
                <w:kern w:val="0"/>
                <w:sz w:val="22"/>
                <w:szCs w:val="22"/>
                <w:lang w:val="en-IN" w:eastAsia="en-IN"/>
              </w:rPr>
              <w:tab/>
            </w:r>
            <w:r w:rsidR="004D3860" w:rsidRPr="0015487B">
              <w:rPr>
                <w:rStyle w:val="Hyperlink"/>
                <w:noProof/>
              </w:rPr>
              <w:t>URI Request and Response model</w:t>
            </w:r>
            <w:r w:rsidR="004D3860">
              <w:rPr>
                <w:noProof/>
                <w:webHidden/>
              </w:rPr>
              <w:tab/>
            </w:r>
            <w:r w:rsidR="004D3860">
              <w:rPr>
                <w:noProof/>
                <w:webHidden/>
              </w:rPr>
              <w:fldChar w:fldCharType="begin"/>
            </w:r>
            <w:r w:rsidR="004D3860">
              <w:rPr>
                <w:noProof/>
                <w:webHidden/>
              </w:rPr>
              <w:instrText xml:space="preserve"> PAGEREF _Toc516151998 \h </w:instrText>
            </w:r>
            <w:r w:rsidR="004D3860">
              <w:rPr>
                <w:noProof/>
                <w:webHidden/>
              </w:rPr>
            </w:r>
            <w:r w:rsidR="004D3860">
              <w:rPr>
                <w:noProof/>
                <w:webHidden/>
              </w:rPr>
              <w:fldChar w:fldCharType="separate"/>
            </w:r>
            <w:r w:rsidR="004D3860">
              <w:rPr>
                <w:noProof/>
                <w:webHidden/>
              </w:rPr>
              <w:t>2</w:t>
            </w:r>
            <w:r w:rsidR="004D3860">
              <w:rPr>
                <w:noProof/>
                <w:webHidden/>
              </w:rPr>
              <w:fldChar w:fldCharType="end"/>
            </w:r>
          </w:hyperlink>
        </w:p>
        <w:p w14:paraId="35F565F4" w14:textId="049AFA22" w:rsidR="004D3860" w:rsidRDefault="007454EB">
          <w:pPr>
            <w:pStyle w:val="TOC2"/>
            <w:tabs>
              <w:tab w:val="left" w:pos="880"/>
            </w:tabs>
            <w:rPr>
              <w:rFonts w:eastAsiaTheme="minorEastAsia" w:cstheme="minorBidi"/>
              <w:noProof/>
              <w:spacing w:val="0"/>
              <w:kern w:val="0"/>
              <w:sz w:val="22"/>
              <w:szCs w:val="22"/>
              <w:lang w:val="en-IN" w:eastAsia="en-IN"/>
            </w:rPr>
          </w:pPr>
          <w:hyperlink w:anchor="_Toc516151999" w:history="1">
            <w:r w:rsidR="004D3860" w:rsidRPr="0015487B">
              <w:rPr>
                <w:rStyle w:val="Hyperlink"/>
                <w:noProof/>
              </w:rPr>
              <w:t>3.3</w:t>
            </w:r>
            <w:r w:rsidR="004D3860">
              <w:rPr>
                <w:rFonts w:eastAsiaTheme="minorEastAsia" w:cstheme="minorBidi"/>
                <w:noProof/>
                <w:spacing w:val="0"/>
                <w:kern w:val="0"/>
                <w:sz w:val="22"/>
                <w:szCs w:val="22"/>
                <w:lang w:val="en-IN" w:eastAsia="en-IN"/>
              </w:rPr>
              <w:tab/>
            </w:r>
            <w:r w:rsidR="004D3860" w:rsidRPr="0015487B">
              <w:rPr>
                <w:rStyle w:val="Hyperlink"/>
                <w:noProof/>
              </w:rPr>
              <w:t>Implications of Node</w:t>
            </w:r>
            <w:r w:rsidR="004D3860">
              <w:rPr>
                <w:noProof/>
                <w:webHidden/>
              </w:rPr>
              <w:tab/>
            </w:r>
            <w:r w:rsidR="004D3860">
              <w:rPr>
                <w:noProof/>
                <w:webHidden/>
              </w:rPr>
              <w:fldChar w:fldCharType="begin"/>
            </w:r>
            <w:r w:rsidR="004D3860">
              <w:rPr>
                <w:noProof/>
                <w:webHidden/>
              </w:rPr>
              <w:instrText xml:space="preserve"> PAGEREF _Toc516151999 \h </w:instrText>
            </w:r>
            <w:r w:rsidR="004D3860">
              <w:rPr>
                <w:noProof/>
                <w:webHidden/>
              </w:rPr>
            </w:r>
            <w:r w:rsidR="004D3860">
              <w:rPr>
                <w:noProof/>
                <w:webHidden/>
              </w:rPr>
              <w:fldChar w:fldCharType="separate"/>
            </w:r>
            <w:r w:rsidR="004D3860">
              <w:rPr>
                <w:noProof/>
                <w:webHidden/>
              </w:rPr>
              <w:t>3</w:t>
            </w:r>
            <w:r w:rsidR="004D3860">
              <w:rPr>
                <w:noProof/>
                <w:webHidden/>
              </w:rPr>
              <w:fldChar w:fldCharType="end"/>
            </w:r>
          </w:hyperlink>
        </w:p>
        <w:p w14:paraId="2255203D" w14:textId="6287D27F" w:rsidR="004D3860" w:rsidRDefault="007454EB">
          <w:pPr>
            <w:pStyle w:val="TOC2"/>
            <w:tabs>
              <w:tab w:val="left" w:pos="880"/>
            </w:tabs>
            <w:rPr>
              <w:rFonts w:eastAsiaTheme="minorEastAsia" w:cstheme="minorBidi"/>
              <w:noProof/>
              <w:spacing w:val="0"/>
              <w:kern w:val="0"/>
              <w:sz w:val="22"/>
              <w:szCs w:val="22"/>
              <w:lang w:val="en-IN" w:eastAsia="en-IN"/>
            </w:rPr>
          </w:pPr>
          <w:hyperlink w:anchor="_Toc516152000" w:history="1">
            <w:r w:rsidR="004D3860" w:rsidRPr="0015487B">
              <w:rPr>
                <w:rStyle w:val="Hyperlink"/>
                <w:noProof/>
              </w:rPr>
              <w:t>3.4</w:t>
            </w:r>
            <w:r w:rsidR="004D3860">
              <w:rPr>
                <w:rFonts w:eastAsiaTheme="minorEastAsia" w:cstheme="minorBidi"/>
                <w:noProof/>
                <w:spacing w:val="0"/>
                <w:kern w:val="0"/>
                <w:sz w:val="22"/>
                <w:szCs w:val="22"/>
                <w:lang w:val="en-IN" w:eastAsia="en-IN"/>
              </w:rPr>
              <w:tab/>
            </w:r>
            <w:r w:rsidR="004D3860" w:rsidRPr="0015487B">
              <w:rPr>
                <w:rStyle w:val="Hyperlink"/>
                <w:noProof/>
              </w:rPr>
              <w:t>Express</w:t>
            </w:r>
            <w:r w:rsidR="004D3860">
              <w:rPr>
                <w:noProof/>
                <w:webHidden/>
              </w:rPr>
              <w:tab/>
            </w:r>
            <w:r w:rsidR="004D3860">
              <w:rPr>
                <w:noProof/>
                <w:webHidden/>
              </w:rPr>
              <w:fldChar w:fldCharType="begin"/>
            </w:r>
            <w:r w:rsidR="004D3860">
              <w:rPr>
                <w:noProof/>
                <w:webHidden/>
              </w:rPr>
              <w:instrText xml:space="preserve"> PAGEREF _Toc516152000 \h </w:instrText>
            </w:r>
            <w:r w:rsidR="004D3860">
              <w:rPr>
                <w:noProof/>
                <w:webHidden/>
              </w:rPr>
            </w:r>
            <w:r w:rsidR="004D3860">
              <w:rPr>
                <w:noProof/>
                <w:webHidden/>
              </w:rPr>
              <w:fldChar w:fldCharType="separate"/>
            </w:r>
            <w:r w:rsidR="004D3860">
              <w:rPr>
                <w:noProof/>
                <w:webHidden/>
              </w:rPr>
              <w:t>3</w:t>
            </w:r>
            <w:r w:rsidR="004D3860">
              <w:rPr>
                <w:noProof/>
                <w:webHidden/>
              </w:rPr>
              <w:fldChar w:fldCharType="end"/>
            </w:r>
          </w:hyperlink>
        </w:p>
        <w:p w14:paraId="36C2972E" w14:textId="2A9777C9" w:rsidR="004D3860" w:rsidRDefault="007454EB">
          <w:pPr>
            <w:pStyle w:val="TOC2"/>
            <w:tabs>
              <w:tab w:val="left" w:pos="880"/>
            </w:tabs>
            <w:rPr>
              <w:rFonts w:eastAsiaTheme="minorEastAsia" w:cstheme="minorBidi"/>
              <w:noProof/>
              <w:spacing w:val="0"/>
              <w:kern w:val="0"/>
              <w:sz w:val="22"/>
              <w:szCs w:val="22"/>
              <w:lang w:val="en-IN" w:eastAsia="en-IN"/>
            </w:rPr>
          </w:pPr>
          <w:hyperlink w:anchor="_Toc516152001" w:history="1">
            <w:r w:rsidR="004D3860" w:rsidRPr="0015487B">
              <w:rPr>
                <w:rStyle w:val="Hyperlink"/>
                <w:noProof/>
              </w:rPr>
              <w:t>3.5</w:t>
            </w:r>
            <w:r w:rsidR="004D3860">
              <w:rPr>
                <w:rFonts w:eastAsiaTheme="minorEastAsia" w:cstheme="minorBidi"/>
                <w:noProof/>
                <w:spacing w:val="0"/>
                <w:kern w:val="0"/>
                <w:sz w:val="22"/>
                <w:szCs w:val="22"/>
                <w:lang w:val="en-IN" w:eastAsia="en-IN"/>
              </w:rPr>
              <w:tab/>
            </w:r>
            <w:r w:rsidR="004D3860" w:rsidRPr="0015487B">
              <w:rPr>
                <w:rStyle w:val="Hyperlink"/>
                <w:noProof/>
              </w:rPr>
              <w:t>Angular-cli</w:t>
            </w:r>
            <w:r w:rsidR="004D3860">
              <w:rPr>
                <w:noProof/>
                <w:webHidden/>
              </w:rPr>
              <w:tab/>
            </w:r>
            <w:r w:rsidR="004D3860">
              <w:rPr>
                <w:noProof/>
                <w:webHidden/>
              </w:rPr>
              <w:fldChar w:fldCharType="begin"/>
            </w:r>
            <w:r w:rsidR="004D3860">
              <w:rPr>
                <w:noProof/>
                <w:webHidden/>
              </w:rPr>
              <w:instrText xml:space="preserve"> PAGEREF _Toc516152001 \h </w:instrText>
            </w:r>
            <w:r w:rsidR="004D3860">
              <w:rPr>
                <w:noProof/>
                <w:webHidden/>
              </w:rPr>
            </w:r>
            <w:r w:rsidR="004D3860">
              <w:rPr>
                <w:noProof/>
                <w:webHidden/>
              </w:rPr>
              <w:fldChar w:fldCharType="separate"/>
            </w:r>
            <w:r w:rsidR="004D3860">
              <w:rPr>
                <w:noProof/>
                <w:webHidden/>
              </w:rPr>
              <w:t>4</w:t>
            </w:r>
            <w:r w:rsidR="004D3860">
              <w:rPr>
                <w:noProof/>
                <w:webHidden/>
              </w:rPr>
              <w:fldChar w:fldCharType="end"/>
            </w:r>
          </w:hyperlink>
        </w:p>
        <w:p w14:paraId="622EA370" w14:textId="3F83E3C4" w:rsidR="004D3860" w:rsidRDefault="007454EB">
          <w:pPr>
            <w:pStyle w:val="TOC2"/>
            <w:tabs>
              <w:tab w:val="left" w:pos="880"/>
            </w:tabs>
            <w:rPr>
              <w:rFonts w:eastAsiaTheme="minorEastAsia" w:cstheme="minorBidi"/>
              <w:noProof/>
              <w:spacing w:val="0"/>
              <w:kern w:val="0"/>
              <w:sz w:val="22"/>
              <w:szCs w:val="22"/>
              <w:lang w:val="en-IN" w:eastAsia="en-IN"/>
            </w:rPr>
          </w:pPr>
          <w:hyperlink w:anchor="_Toc516152002" w:history="1">
            <w:r w:rsidR="004D3860" w:rsidRPr="0015487B">
              <w:rPr>
                <w:rStyle w:val="Hyperlink"/>
                <w:noProof/>
              </w:rPr>
              <w:t>3.6</w:t>
            </w:r>
            <w:r w:rsidR="004D3860">
              <w:rPr>
                <w:rFonts w:eastAsiaTheme="minorEastAsia" w:cstheme="minorBidi"/>
                <w:noProof/>
                <w:spacing w:val="0"/>
                <w:kern w:val="0"/>
                <w:sz w:val="22"/>
                <w:szCs w:val="22"/>
                <w:lang w:val="en-IN" w:eastAsia="en-IN"/>
              </w:rPr>
              <w:tab/>
            </w:r>
            <w:r w:rsidR="004D3860" w:rsidRPr="0015487B">
              <w:rPr>
                <w:rStyle w:val="Hyperlink"/>
                <w:noProof/>
              </w:rPr>
              <w:t>overview of Redfish/Swordfish schema usage</w:t>
            </w:r>
            <w:r w:rsidR="004D3860">
              <w:rPr>
                <w:noProof/>
                <w:webHidden/>
              </w:rPr>
              <w:tab/>
            </w:r>
            <w:r w:rsidR="004D3860">
              <w:rPr>
                <w:noProof/>
                <w:webHidden/>
              </w:rPr>
              <w:fldChar w:fldCharType="begin"/>
            </w:r>
            <w:r w:rsidR="004D3860">
              <w:rPr>
                <w:noProof/>
                <w:webHidden/>
              </w:rPr>
              <w:instrText xml:space="preserve"> PAGEREF _Toc516152002 \h </w:instrText>
            </w:r>
            <w:r w:rsidR="004D3860">
              <w:rPr>
                <w:noProof/>
                <w:webHidden/>
              </w:rPr>
            </w:r>
            <w:r w:rsidR="004D3860">
              <w:rPr>
                <w:noProof/>
                <w:webHidden/>
              </w:rPr>
              <w:fldChar w:fldCharType="separate"/>
            </w:r>
            <w:r w:rsidR="004D3860">
              <w:rPr>
                <w:noProof/>
                <w:webHidden/>
              </w:rPr>
              <w:t>4</w:t>
            </w:r>
            <w:r w:rsidR="004D3860">
              <w:rPr>
                <w:noProof/>
                <w:webHidden/>
              </w:rPr>
              <w:fldChar w:fldCharType="end"/>
            </w:r>
          </w:hyperlink>
        </w:p>
        <w:p w14:paraId="3240F6D3" w14:textId="2DB5DE5F" w:rsidR="004D3860" w:rsidRDefault="007454EB">
          <w:pPr>
            <w:pStyle w:val="TOC2"/>
            <w:tabs>
              <w:tab w:val="left" w:pos="880"/>
            </w:tabs>
            <w:rPr>
              <w:rFonts w:eastAsiaTheme="minorEastAsia" w:cstheme="minorBidi"/>
              <w:noProof/>
              <w:spacing w:val="0"/>
              <w:kern w:val="0"/>
              <w:sz w:val="22"/>
              <w:szCs w:val="22"/>
              <w:lang w:val="en-IN" w:eastAsia="en-IN"/>
            </w:rPr>
          </w:pPr>
          <w:hyperlink w:anchor="_Toc516152003" w:history="1">
            <w:r w:rsidR="004D3860" w:rsidRPr="0015487B">
              <w:rPr>
                <w:rStyle w:val="Hyperlink"/>
                <w:noProof/>
              </w:rPr>
              <w:t>3.7</w:t>
            </w:r>
            <w:r w:rsidR="004D3860">
              <w:rPr>
                <w:rFonts w:eastAsiaTheme="minorEastAsia" w:cstheme="minorBidi"/>
                <w:noProof/>
                <w:spacing w:val="0"/>
                <w:kern w:val="0"/>
                <w:sz w:val="22"/>
                <w:szCs w:val="22"/>
                <w:lang w:val="en-IN" w:eastAsia="en-IN"/>
              </w:rPr>
              <w:tab/>
            </w:r>
            <w:r w:rsidR="004D3860" w:rsidRPr="0015487B">
              <w:rPr>
                <w:rStyle w:val="Hyperlink"/>
                <w:noProof/>
              </w:rPr>
              <w:t>Redfish/Swordfish schema usage using web client</w:t>
            </w:r>
            <w:r w:rsidR="004D3860">
              <w:rPr>
                <w:noProof/>
                <w:webHidden/>
              </w:rPr>
              <w:tab/>
            </w:r>
            <w:r w:rsidR="004D3860">
              <w:rPr>
                <w:noProof/>
                <w:webHidden/>
              </w:rPr>
              <w:fldChar w:fldCharType="begin"/>
            </w:r>
            <w:r w:rsidR="004D3860">
              <w:rPr>
                <w:noProof/>
                <w:webHidden/>
              </w:rPr>
              <w:instrText xml:space="preserve"> PAGEREF _Toc516152003 \h </w:instrText>
            </w:r>
            <w:r w:rsidR="004D3860">
              <w:rPr>
                <w:noProof/>
                <w:webHidden/>
              </w:rPr>
            </w:r>
            <w:r w:rsidR="004D3860">
              <w:rPr>
                <w:noProof/>
                <w:webHidden/>
              </w:rPr>
              <w:fldChar w:fldCharType="separate"/>
            </w:r>
            <w:r w:rsidR="004D3860">
              <w:rPr>
                <w:noProof/>
                <w:webHidden/>
              </w:rPr>
              <w:t>5</w:t>
            </w:r>
            <w:r w:rsidR="004D3860">
              <w:rPr>
                <w:noProof/>
                <w:webHidden/>
              </w:rPr>
              <w:fldChar w:fldCharType="end"/>
            </w:r>
          </w:hyperlink>
        </w:p>
        <w:p w14:paraId="0149CF27" w14:textId="1E7ACEE1" w:rsidR="004D3860" w:rsidRDefault="007454EB">
          <w:pPr>
            <w:pStyle w:val="TOC1"/>
            <w:tabs>
              <w:tab w:val="left" w:pos="440"/>
            </w:tabs>
            <w:rPr>
              <w:rFonts w:eastAsiaTheme="minorEastAsia" w:cstheme="minorBidi"/>
              <w:noProof/>
              <w:spacing w:val="0"/>
              <w:kern w:val="0"/>
              <w:sz w:val="22"/>
              <w:szCs w:val="22"/>
              <w:lang w:val="en-IN" w:eastAsia="en-IN"/>
            </w:rPr>
          </w:pPr>
          <w:hyperlink w:anchor="_Toc516152004" w:history="1">
            <w:r w:rsidR="004D3860" w:rsidRPr="0015487B">
              <w:rPr>
                <w:rStyle w:val="Hyperlink"/>
                <w:noProof/>
              </w:rPr>
              <w:t>4.</w:t>
            </w:r>
            <w:r w:rsidR="004D3860">
              <w:rPr>
                <w:rFonts w:eastAsiaTheme="minorEastAsia" w:cstheme="minorBidi"/>
                <w:noProof/>
                <w:spacing w:val="0"/>
                <w:kern w:val="0"/>
                <w:sz w:val="22"/>
                <w:szCs w:val="22"/>
                <w:lang w:val="en-IN" w:eastAsia="en-IN"/>
              </w:rPr>
              <w:tab/>
            </w:r>
            <w:r w:rsidR="004D3860" w:rsidRPr="0015487B">
              <w:rPr>
                <w:rStyle w:val="Hyperlink"/>
                <w:noProof/>
              </w:rPr>
              <w:t>Project Structure of Swordfish Basic Web Client</w:t>
            </w:r>
            <w:r w:rsidR="004D3860">
              <w:rPr>
                <w:noProof/>
                <w:webHidden/>
              </w:rPr>
              <w:tab/>
            </w:r>
            <w:r w:rsidR="004D3860">
              <w:rPr>
                <w:noProof/>
                <w:webHidden/>
              </w:rPr>
              <w:fldChar w:fldCharType="begin"/>
            </w:r>
            <w:r w:rsidR="004D3860">
              <w:rPr>
                <w:noProof/>
                <w:webHidden/>
              </w:rPr>
              <w:instrText xml:space="preserve"> PAGEREF _Toc516152004 \h </w:instrText>
            </w:r>
            <w:r w:rsidR="004D3860">
              <w:rPr>
                <w:noProof/>
                <w:webHidden/>
              </w:rPr>
            </w:r>
            <w:r w:rsidR="004D3860">
              <w:rPr>
                <w:noProof/>
                <w:webHidden/>
              </w:rPr>
              <w:fldChar w:fldCharType="separate"/>
            </w:r>
            <w:r w:rsidR="004D3860">
              <w:rPr>
                <w:noProof/>
                <w:webHidden/>
              </w:rPr>
              <w:t>7</w:t>
            </w:r>
            <w:r w:rsidR="004D3860">
              <w:rPr>
                <w:noProof/>
                <w:webHidden/>
              </w:rPr>
              <w:fldChar w:fldCharType="end"/>
            </w:r>
          </w:hyperlink>
        </w:p>
        <w:p w14:paraId="079CBE1F" w14:textId="35BB7953" w:rsidR="004D3860" w:rsidRDefault="007454EB">
          <w:pPr>
            <w:pStyle w:val="TOC1"/>
            <w:tabs>
              <w:tab w:val="left" w:pos="440"/>
            </w:tabs>
            <w:rPr>
              <w:rFonts w:eastAsiaTheme="minorEastAsia" w:cstheme="minorBidi"/>
              <w:noProof/>
              <w:spacing w:val="0"/>
              <w:kern w:val="0"/>
              <w:sz w:val="22"/>
              <w:szCs w:val="22"/>
              <w:lang w:val="en-IN" w:eastAsia="en-IN"/>
            </w:rPr>
          </w:pPr>
          <w:hyperlink w:anchor="_Toc516152005" w:history="1">
            <w:r w:rsidR="004D3860" w:rsidRPr="0015487B">
              <w:rPr>
                <w:rStyle w:val="Hyperlink"/>
                <w:noProof/>
              </w:rPr>
              <w:t>5.</w:t>
            </w:r>
            <w:r w:rsidR="004D3860">
              <w:rPr>
                <w:rFonts w:eastAsiaTheme="minorEastAsia" w:cstheme="minorBidi"/>
                <w:noProof/>
                <w:spacing w:val="0"/>
                <w:kern w:val="0"/>
                <w:sz w:val="22"/>
                <w:szCs w:val="22"/>
                <w:lang w:val="en-IN" w:eastAsia="en-IN"/>
              </w:rPr>
              <w:tab/>
            </w:r>
            <w:r w:rsidR="004D3860" w:rsidRPr="0015487B">
              <w:rPr>
                <w:rStyle w:val="Hyperlink"/>
                <w:noProof/>
              </w:rPr>
              <w:t>Data Flow</w:t>
            </w:r>
            <w:r w:rsidR="004D3860">
              <w:rPr>
                <w:noProof/>
                <w:webHidden/>
              </w:rPr>
              <w:tab/>
            </w:r>
            <w:r w:rsidR="004D3860">
              <w:rPr>
                <w:noProof/>
                <w:webHidden/>
              </w:rPr>
              <w:fldChar w:fldCharType="begin"/>
            </w:r>
            <w:r w:rsidR="004D3860">
              <w:rPr>
                <w:noProof/>
                <w:webHidden/>
              </w:rPr>
              <w:instrText xml:space="preserve"> PAGEREF _Toc516152005 \h </w:instrText>
            </w:r>
            <w:r w:rsidR="004D3860">
              <w:rPr>
                <w:noProof/>
                <w:webHidden/>
              </w:rPr>
            </w:r>
            <w:r w:rsidR="004D3860">
              <w:rPr>
                <w:noProof/>
                <w:webHidden/>
              </w:rPr>
              <w:fldChar w:fldCharType="separate"/>
            </w:r>
            <w:r w:rsidR="004D3860">
              <w:rPr>
                <w:noProof/>
                <w:webHidden/>
              </w:rPr>
              <w:t>11</w:t>
            </w:r>
            <w:r w:rsidR="004D3860">
              <w:rPr>
                <w:noProof/>
                <w:webHidden/>
              </w:rPr>
              <w:fldChar w:fldCharType="end"/>
            </w:r>
          </w:hyperlink>
        </w:p>
        <w:p w14:paraId="23367286" w14:textId="528726DA" w:rsidR="004D3860" w:rsidRDefault="007454EB">
          <w:pPr>
            <w:pStyle w:val="TOC2"/>
            <w:tabs>
              <w:tab w:val="left" w:pos="880"/>
            </w:tabs>
            <w:rPr>
              <w:rFonts w:eastAsiaTheme="minorEastAsia" w:cstheme="minorBidi"/>
              <w:noProof/>
              <w:spacing w:val="0"/>
              <w:kern w:val="0"/>
              <w:sz w:val="22"/>
              <w:szCs w:val="22"/>
              <w:lang w:val="en-IN" w:eastAsia="en-IN"/>
            </w:rPr>
          </w:pPr>
          <w:hyperlink w:anchor="_Toc516152006" w:history="1">
            <w:r w:rsidR="004D3860" w:rsidRPr="0015487B">
              <w:rPr>
                <w:rStyle w:val="Hyperlink"/>
                <w:noProof/>
              </w:rPr>
              <w:t>5.2</w:t>
            </w:r>
            <w:r w:rsidR="004D3860">
              <w:rPr>
                <w:rFonts w:eastAsiaTheme="minorEastAsia" w:cstheme="minorBidi"/>
                <w:noProof/>
                <w:spacing w:val="0"/>
                <w:kern w:val="0"/>
                <w:sz w:val="22"/>
                <w:szCs w:val="22"/>
                <w:lang w:val="en-IN" w:eastAsia="en-IN"/>
              </w:rPr>
              <w:tab/>
            </w:r>
            <w:r w:rsidR="004D3860" w:rsidRPr="0015487B">
              <w:rPr>
                <w:rStyle w:val="Hyperlink"/>
                <w:noProof/>
              </w:rPr>
              <w:t>Views folder</w:t>
            </w:r>
            <w:r w:rsidR="004D3860">
              <w:rPr>
                <w:noProof/>
                <w:webHidden/>
              </w:rPr>
              <w:tab/>
            </w:r>
            <w:r w:rsidR="004D3860">
              <w:rPr>
                <w:noProof/>
                <w:webHidden/>
              </w:rPr>
              <w:fldChar w:fldCharType="begin"/>
            </w:r>
            <w:r w:rsidR="004D3860">
              <w:rPr>
                <w:noProof/>
                <w:webHidden/>
              </w:rPr>
              <w:instrText xml:space="preserve"> PAGEREF _Toc516152006 \h </w:instrText>
            </w:r>
            <w:r w:rsidR="004D3860">
              <w:rPr>
                <w:noProof/>
                <w:webHidden/>
              </w:rPr>
            </w:r>
            <w:r w:rsidR="004D3860">
              <w:rPr>
                <w:noProof/>
                <w:webHidden/>
              </w:rPr>
              <w:fldChar w:fldCharType="separate"/>
            </w:r>
            <w:r w:rsidR="004D3860">
              <w:rPr>
                <w:noProof/>
                <w:webHidden/>
              </w:rPr>
              <w:t>11</w:t>
            </w:r>
            <w:r w:rsidR="004D3860">
              <w:rPr>
                <w:noProof/>
                <w:webHidden/>
              </w:rPr>
              <w:fldChar w:fldCharType="end"/>
            </w:r>
          </w:hyperlink>
        </w:p>
        <w:p w14:paraId="7AD433B0" w14:textId="18ED1644" w:rsidR="004D3860" w:rsidRDefault="007454EB">
          <w:pPr>
            <w:pStyle w:val="TOC1"/>
            <w:tabs>
              <w:tab w:val="left" w:pos="440"/>
            </w:tabs>
            <w:rPr>
              <w:rFonts w:eastAsiaTheme="minorEastAsia" w:cstheme="minorBidi"/>
              <w:noProof/>
              <w:spacing w:val="0"/>
              <w:kern w:val="0"/>
              <w:sz w:val="22"/>
              <w:szCs w:val="22"/>
              <w:lang w:val="en-IN" w:eastAsia="en-IN"/>
            </w:rPr>
          </w:pPr>
          <w:hyperlink w:anchor="_Toc516152007" w:history="1">
            <w:r w:rsidR="004D3860" w:rsidRPr="0015487B">
              <w:rPr>
                <w:rStyle w:val="Hyperlink"/>
                <w:noProof/>
              </w:rPr>
              <w:t>6.</w:t>
            </w:r>
            <w:r w:rsidR="004D3860">
              <w:rPr>
                <w:rFonts w:eastAsiaTheme="minorEastAsia" w:cstheme="minorBidi"/>
                <w:noProof/>
                <w:spacing w:val="0"/>
                <w:kern w:val="0"/>
                <w:sz w:val="22"/>
                <w:szCs w:val="22"/>
                <w:lang w:val="en-IN" w:eastAsia="en-IN"/>
              </w:rPr>
              <w:tab/>
            </w:r>
            <w:r w:rsidR="004D3860" w:rsidRPr="0015487B">
              <w:rPr>
                <w:rStyle w:val="Hyperlink"/>
                <w:noProof/>
              </w:rPr>
              <w:t>Components Used for Swordfish Basic Web Client</w:t>
            </w:r>
            <w:r w:rsidR="004D3860">
              <w:rPr>
                <w:noProof/>
                <w:webHidden/>
              </w:rPr>
              <w:tab/>
            </w:r>
            <w:r w:rsidR="004D3860">
              <w:rPr>
                <w:noProof/>
                <w:webHidden/>
              </w:rPr>
              <w:fldChar w:fldCharType="begin"/>
            </w:r>
            <w:r w:rsidR="004D3860">
              <w:rPr>
                <w:noProof/>
                <w:webHidden/>
              </w:rPr>
              <w:instrText xml:space="preserve"> PAGEREF _Toc516152007 \h </w:instrText>
            </w:r>
            <w:r w:rsidR="004D3860">
              <w:rPr>
                <w:noProof/>
                <w:webHidden/>
              </w:rPr>
            </w:r>
            <w:r w:rsidR="004D3860">
              <w:rPr>
                <w:noProof/>
                <w:webHidden/>
              </w:rPr>
              <w:fldChar w:fldCharType="separate"/>
            </w:r>
            <w:r w:rsidR="004D3860">
              <w:rPr>
                <w:noProof/>
                <w:webHidden/>
              </w:rPr>
              <w:t>12</w:t>
            </w:r>
            <w:r w:rsidR="004D3860">
              <w:rPr>
                <w:noProof/>
                <w:webHidden/>
              </w:rPr>
              <w:fldChar w:fldCharType="end"/>
            </w:r>
          </w:hyperlink>
        </w:p>
        <w:p w14:paraId="507C1DB9" w14:textId="77788C1D" w:rsidR="006C3FE4" w:rsidRDefault="006C3FE4">
          <w:r>
            <w:rPr>
              <w:b/>
              <w:bCs/>
              <w:noProof/>
            </w:rPr>
            <w:fldChar w:fldCharType="end"/>
          </w:r>
        </w:p>
      </w:sdtContent>
    </w:sdt>
    <w:p w14:paraId="7FD5827D" w14:textId="77777777" w:rsidR="00BD3B4B" w:rsidRDefault="00BD3B4B" w:rsidP="00642318">
      <w:pPr>
        <w:spacing w:line="276" w:lineRule="auto"/>
      </w:pPr>
    </w:p>
    <w:p w14:paraId="3CFC01AD" w14:textId="77777777" w:rsidR="00BD3B4B" w:rsidRDefault="00BD3B4B" w:rsidP="00642318">
      <w:pPr>
        <w:spacing w:line="276" w:lineRule="auto"/>
      </w:pPr>
    </w:p>
    <w:p w14:paraId="2AD924E3" w14:textId="77777777" w:rsidR="00BD3B4B" w:rsidRDefault="00BD3B4B" w:rsidP="00642318">
      <w:pPr>
        <w:spacing w:line="276" w:lineRule="auto"/>
      </w:pPr>
    </w:p>
    <w:p w14:paraId="6768E68A" w14:textId="77777777" w:rsidR="00BD3B4B" w:rsidRDefault="00BD3B4B" w:rsidP="00642318">
      <w:pPr>
        <w:spacing w:line="276" w:lineRule="auto"/>
      </w:pPr>
    </w:p>
    <w:p w14:paraId="3E612050" w14:textId="77777777" w:rsidR="00BD3B4B" w:rsidRDefault="00BD3B4B" w:rsidP="00642318">
      <w:pPr>
        <w:spacing w:line="276" w:lineRule="auto"/>
      </w:pPr>
    </w:p>
    <w:p w14:paraId="2F217149" w14:textId="77777777" w:rsidR="00BD3B4B" w:rsidRDefault="00BD3B4B" w:rsidP="00642318">
      <w:pPr>
        <w:spacing w:line="276" w:lineRule="auto"/>
      </w:pPr>
    </w:p>
    <w:p w14:paraId="3103B74A" w14:textId="77777777" w:rsidR="00BD3B4B" w:rsidRDefault="00BD3B4B" w:rsidP="00642318">
      <w:pPr>
        <w:spacing w:line="276" w:lineRule="auto"/>
      </w:pPr>
    </w:p>
    <w:p w14:paraId="769B6D71" w14:textId="77777777" w:rsidR="00BD3B4B" w:rsidRDefault="00BD3B4B" w:rsidP="00642318">
      <w:pPr>
        <w:spacing w:line="276" w:lineRule="auto"/>
      </w:pPr>
    </w:p>
    <w:p w14:paraId="43C286E8" w14:textId="77777777" w:rsidR="00BD3B4B" w:rsidRDefault="00BD3B4B" w:rsidP="00642318">
      <w:pPr>
        <w:spacing w:line="276" w:lineRule="auto"/>
      </w:pPr>
    </w:p>
    <w:p w14:paraId="18BE39B1" w14:textId="77777777" w:rsidR="00BD3B4B" w:rsidRDefault="00BD3B4B" w:rsidP="00642318">
      <w:pPr>
        <w:spacing w:line="276" w:lineRule="auto"/>
      </w:pPr>
    </w:p>
    <w:p w14:paraId="54B7F2BF" w14:textId="77777777" w:rsidR="00BD3B4B" w:rsidRDefault="00BD3B4B" w:rsidP="00642318">
      <w:pPr>
        <w:spacing w:line="276" w:lineRule="auto"/>
      </w:pPr>
    </w:p>
    <w:p w14:paraId="2FE8731D" w14:textId="77777777" w:rsidR="00BD3B4B" w:rsidRDefault="00BD3B4B" w:rsidP="00642318">
      <w:pPr>
        <w:spacing w:line="276" w:lineRule="auto"/>
      </w:pPr>
    </w:p>
    <w:p w14:paraId="0394DE54" w14:textId="77777777" w:rsidR="00BD3B4B" w:rsidRDefault="00BD3B4B" w:rsidP="00642318">
      <w:pPr>
        <w:spacing w:line="276" w:lineRule="auto"/>
      </w:pPr>
    </w:p>
    <w:p w14:paraId="0121F83D" w14:textId="77777777" w:rsidR="00BD3B4B" w:rsidRDefault="00BD3B4B" w:rsidP="00642318">
      <w:pPr>
        <w:spacing w:line="276" w:lineRule="auto"/>
      </w:pPr>
    </w:p>
    <w:p w14:paraId="0F3CE6B9" w14:textId="77777777" w:rsidR="00BD3B4B" w:rsidRDefault="00BD3B4B" w:rsidP="00642318">
      <w:pPr>
        <w:spacing w:line="276" w:lineRule="auto"/>
      </w:pPr>
    </w:p>
    <w:p w14:paraId="2E6C0147" w14:textId="211C9F1A" w:rsidR="00BD3B4B" w:rsidRDefault="00CC5182" w:rsidP="00642318">
      <w:pPr>
        <w:spacing w:line="276" w:lineRule="auto"/>
      </w:pPr>
      <w:r>
        <w:t xml:space="preserve">    </w:t>
      </w:r>
    </w:p>
    <w:p w14:paraId="62107A6A" w14:textId="11C007FD" w:rsidR="00CC5182" w:rsidRPr="00F251D9" w:rsidRDefault="00CC5182" w:rsidP="00F251D9">
      <w:pPr>
        <w:pStyle w:val="Heading1"/>
      </w:pPr>
      <w:bookmarkStart w:id="1" w:name="_Toc516151995"/>
      <w:r w:rsidRPr="00F251D9">
        <w:t>Introduction of SNIA Basic Web Client</w:t>
      </w:r>
      <w:bookmarkEnd w:id="1"/>
    </w:p>
    <w:p w14:paraId="515959A3" w14:textId="77777777" w:rsidR="00F251D9" w:rsidRPr="00F251D9" w:rsidRDefault="00F251D9" w:rsidP="00F251D9"/>
    <w:p w14:paraId="49843940" w14:textId="667FA9BB" w:rsidR="00CC5182" w:rsidRDefault="00CC5182" w:rsidP="00CC5182">
      <w:pPr>
        <w:rPr>
          <w:rFonts w:ascii="Calibri" w:hAnsi="Calibri" w:cs="Calibri"/>
          <w:szCs w:val="24"/>
        </w:rPr>
      </w:pPr>
      <w:r>
        <w:t xml:space="preserve">             </w:t>
      </w:r>
      <w:r>
        <w:rPr>
          <w:rFonts w:ascii="Calibri" w:hAnsi="Calibri" w:cs="Calibri"/>
          <w:szCs w:val="24"/>
        </w:rPr>
        <w:t xml:space="preserve">The Swordfish Basic Web Client gives a clear demonstration of collections </w:t>
      </w:r>
      <w:r w:rsidR="00F251D9">
        <w:rPr>
          <w:rFonts w:ascii="Calibri" w:hAnsi="Calibri" w:cs="Calibri"/>
          <w:szCs w:val="24"/>
        </w:rPr>
        <w:t xml:space="preserve">        </w:t>
      </w:r>
      <w:r>
        <w:rPr>
          <w:rFonts w:ascii="Calibri" w:hAnsi="Calibri" w:cs="Calibri"/>
          <w:szCs w:val="24"/>
        </w:rPr>
        <w:t>and its sub collections data in a blade interface.</w:t>
      </w:r>
    </w:p>
    <w:p w14:paraId="70953A64" w14:textId="77777777" w:rsidR="00CC5182" w:rsidRDefault="00CC5182" w:rsidP="00CC5182">
      <w:pPr>
        <w:rPr>
          <w:rFonts w:ascii="Calibri" w:hAnsi="Calibri" w:cs="Calibri"/>
          <w:szCs w:val="24"/>
        </w:rPr>
      </w:pPr>
    </w:p>
    <w:p w14:paraId="27EE0EFB" w14:textId="77777777" w:rsidR="00CC5182" w:rsidRDefault="00CC5182" w:rsidP="00CC5182">
      <w:pPr>
        <w:rPr>
          <w:rFonts w:ascii="Calibri" w:hAnsi="Calibri" w:cs="Calibri"/>
          <w:szCs w:val="24"/>
        </w:rPr>
      </w:pPr>
      <w:r>
        <w:rPr>
          <w:rFonts w:ascii="Calibri" w:hAnsi="Calibri" w:cs="Calibri"/>
          <w:szCs w:val="24"/>
        </w:rPr>
        <w:t xml:space="preserve">A detailed view of real time system’s data is organized in a hierarchical manner showing the kind of relation (members, links, properties etc) between them using blade interface design. </w:t>
      </w:r>
    </w:p>
    <w:p w14:paraId="72C18860" w14:textId="77777777" w:rsidR="00CC5182" w:rsidRDefault="00CC5182" w:rsidP="00CC5182">
      <w:pPr>
        <w:rPr>
          <w:rFonts w:ascii="Calibri" w:hAnsi="Calibri" w:cs="Calibri"/>
          <w:szCs w:val="24"/>
        </w:rPr>
      </w:pPr>
    </w:p>
    <w:p w14:paraId="0599B8E0" w14:textId="77777777" w:rsidR="00CC5182" w:rsidRPr="00DD7B9F" w:rsidRDefault="00CC5182" w:rsidP="00CC5182">
      <w:pPr>
        <w:rPr>
          <w:rFonts w:cstheme="minorHAnsi"/>
          <w:szCs w:val="24"/>
        </w:rPr>
      </w:pPr>
      <w:r w:rsidRPr="00DD7B9F">
        <w:rPr>
          <w:rFonts w:cstheme="minorHAnsi"/>
          <w:color w:val="24292E"/>
          <w:shd w:val="clear" w:color="auto" w:fill="FFFFFF"/>
        </w:rPr>
        <w:t>The Swordfish Basic Web Client can connect to one or more Swordfish services (including the Swordfish emulator</w:t>
      </w:r>
      <w:r>
        <w:rPr>
          <w:rFonts w:cstheme="minorHAnsi"/>
          <w:color w:val="24292E"/>
          <w:shd w:val="clear" w:color="auto" w:fill="FFFFFF"/>
        </w:rPr>
        <w:t xml:space="preserve">, redfish </w:t>
      </w:r>
      <w:r w:rsidRPr="00360E35">
        <w:t>emulator</w:t>
      </w:r>
      <w:r>
        <w:rPr>
          <w:rFonts w:cstheme="minorHAnsi"/>
          <w:color w:val="24292E"/>
          <w:shd w:val="clear" w:color="auto" w:fill="FFFFFF"/>
        </w:rPr>
        <w:t>)</w:t>
      </w:r>
      <w:r w:rsidRPr="00DD7B9F">
        <w:rPr>
          <w:rFonts w:cstheme="minorHAnsi"/>
          <w:color w:val="24292E"/>
          <w:shd w:val="clear" w:color="auto" w:fill="FFFFFF"/>
        </w:rPr>
        <w:t>, and present in a web UI frame the entire Swordfish hierarchy. The basic web client also provides basic capabilities to modify configurable Properties (as specified in the schema), as well as providing a basic interface to add or remove elements from the service through a Web UI.</w:t>
      </w:r>
    </w:p>
    <w:p w14:paraId="1C460B04" w14:textId="1E269739" w:rsidR="00CC5182" w:rsidRPr="00CC5182" w:rsidRDefault="00CC5182" w:rsidP="00CC5182"/>
    <w:p w14:paraId="0079DD5F" w14:textId="7BF47A45" w:rsidR="00BD3B4B" w:rsidRPr="00F251D9" w:rsidRDefault="00524A63" w:rsidP="00F251D9">
      <w:pPr>
        <w:pStyle w:val="Heading1"/>
      </w:pPr>
      <w:bookmarkStart w:id="2" w:name="_Toc516151996"/>
      <w:commentRangeStart w:id="3"/>
      <w:r w:rsidRPr="00F251D9">
        <w:t>Overview</w:t>
      </w:r>
      <w:commentRangeEnd w:id="3"/>
      <w:r w:rsidR="00A1562E" w:rsidRPr="00F251D9">
        <w:rPr>
          <w:rStyle w:val="CommentReference"/>
          <w:sz w:val="28"/>
          <w:szCs w:val="32"/>
        </w:rPr>
        <w:commentReference w:id="3"/>
      </w:r>
      <w:bookmarkEnd w:id="2"/>
    </w:p>
    <w:p w14:paraId="33087F9B" w14:textId="77777777" w:rsidR="00F251D9" w:rsidRPr="00F251D9" w:rsidRDefault="00F251D9" w:rsidP="00F251D9"/>
    <w:p w14:paraId="5E2E35CD" w14:textId="4ED38DDC" w:rsidR="00524A63" w:rsidRDefault="00795C41" w:rsidP="00584D51">
      <w:pPr>
        <w:pStyle w:val="Heading2"/>
        <w:numPr>
          <w:ilvl w:val="0"/>
          <w:numId w:val="0"/>
        </w:numPr>
        <w:ind w:left="720" w:hanging="360"/>
      </w:pPr>
      <w:bookmarkStart w:id="4" w:name="_Toc516151997"/>
      <w:r>
        <w:t>3</w:t>
      </w:r>
      <w:r w:rsidR="00584D51">
        <w:t xml:space="preserve">.1  </w:t>
      </w:r>
      <w:r w:rsidR="00524A63" w:rsidRPr="00F251D9">
        <w:t>CORS (</w:t>
      </w:r>
      <w:r w:rsidR="00642318" w:rsidRPr="00F251D9">
        <w:t>Cross-origin resource sharing</w:t>
      </w:r>
      <w:r w:rsidR="00524A63" w:rsidRPr="00F251D9">
        <w:rPr>
          <w:rStyle w:val="Heading1Char"/>
        </w:rPr>
        <w:t>)</w:t>
      </w:r>
      <w:bookmarkEnd w:id="4"/>
      <w:r w:rsidR="00524A63">
        <w:t xml:space="preserve">      </w:t>
      </w:r>
    </w:p>
    <w:p w14:paraId="7234741A" w14:textId="77777777" w:rsidR="00584D51" w:rsidRPr="00584D51" w:rsidRDefault="00584D51" w:rsidP="00584D51"/>
    <w:p w14:paraId="544D1F9B" w14:textId="77777777" w:rsidR="00584D51" w:rsidRDefault="00642318" w:rsidP="00584D51">
      <w:pPr>
        <w:pStyle w:val="ListParagraph"/>
        <w:numPr>
          <w:ilvl w:val="0"/>
          <w:numId w:val="26"/>
        </w:numPr>
      </w:pPr>
      <w:r w:rsidRPr="00584D51">
        <w:t>It is a mechanism that allows restricted resources (e.g. fonts) on a web page to be requested from another domain outside the domain from which t</w:t>
      </w:r>
      <w:r w:rsidR="00584D51">
        <w:t>he first resource was served.</w:t>
      </w:r>
    </w:p>
    <w:p w14:paraId="7E615FF9" w14:textId="77777777" w:rsidR="00584D51" w:rsidRDefault="00642318" w:rsidP="00584D51">
      <w:pPr>
        <w:pStyle w:val="ListParagraph"/>
        <w:numPr>
          <w:ilvl w:val="0"/>
          <w:numId w:val="26"/>
        </w:numPr>
      </w:pPr>
      <w:r w:rsidRPr="00584D51">
        <w:t>A web page may freely embed cross-origin images, stylesheets, scripts, frames, and videos.</w:t>
      </w:r>
    </w:p>
    <w:p w14:paraId="328CE658" w14:textId="77777777" w:rsidR="00584D51" w:rsidRDefault="00642318" w:rsidP="00584D51">
      <w:pPr>
        <w:pStyle w:val="ListParagraph"/>
        <w:numPr>
          <w:ilvl w:val="0"/>
          <w:numId w:val="26"/>
        </w:numPr>
      </w:pPr>
      <w:r w:rsidRPr="00584D51">
        <w:t>Certain "cross-domain" requests, notably Ajax requests, are forbidden by default by the same-origin security policy.</w:t>
      </w:r>
    </w:p>
    <w:p w14:paraId="0C93EF74" w14:textId="77777777" w:rsidR="00584D51" w:rsidRDefault="00642318" w:rsidP="00584D51">
      <w:pPr>
        <w:pStyle w:val="ListParagraph"/>
        <w:numPr>
          <w:ilvl w:val="0"/>
          <w:numId w:val="26"/>
        </w:numPr>
      </w:pPr>
      <w:r w:rsidRPr="00584D51">
        <w:t xml:space="preserve">For Ajax and HTTP request methods that can modify data (usually HTTP methods other than GET, or for POST usage with certain MIME types), the specification mandates that browsers "preflight" the request, soliciting supported methods from the server with an HTTP OPTIONS request method, and then, upon "approval" from the server, sending the actual request with the actual HTTP request method. </w:t>
      </w:r>
    </w:p>
    <w:p w14:paraId="2E3E7ED4" w14:textId="69C02D3A" w:rsidR="00642318" w:rsidRPr="00584D51" w:rsidRDefault="00642318" w:rsidP="00584D51">
      <w:pPr>
        <w:pStyle w:val="ListParagraph"/>
        <w:numPr>
          <w:ilvl w:val="0"/>
          <w:numId w:val="26"/>
        </w:numPr>
      </w:pPr>
      <w:r w:rsidRPr="00584D51">
        <w:t>Servers can also notify clients whether "credentials" (including Cookies and HTTP Authentication data) should be sent with requests</w:t>
      </w:r>
    </w:p>
    <w:p w14:paraId="2E94659B" w14:textId="77777777" w:rsidR="008C7660" w:rsidRDefault="008C7660" w:rsidP="008C7660">
      <w:pPr>
        <w:pStyle w:val="ListParagraph"/>
        <w:spacing w:line="276" w:lineRule="auto"/>
        <w:ind w:left="1494"/>
      </w:pPr>
    </w:p>
    <w:p w14:paraId="0E0AB5F1" w14:textId="6CA71C99" w:rsidR="008C7660" w:rsidRDefault="008C7660" w:rsidP="00584D51">
      <w:pPr>
        <w:pStyle w:val="Heading2"/>
        <w:numPr>
          <w:ilvl w:val="1"/>
          <w:numId w:val="28"/>
        </w:numPr>
      </w:pPr>
      <w:bookmarkStart w:id="5" w:name="_Toc516151998"/>
      <w:r w:rsidRPr="00584D51">
        <w:t>URI Request</w:t>
      </w:r>
      <w:r w:rsidR="00886CE1" w:rsidRPr="00584D51">
        <w:t xml:space="preserve"> and Response model</w:t>
      </w:r>
      <w:bookmarkEnd w:id="5"/>
    </w:p>
    <w:p w14:paraId="5D641B50" w14:textId="77777777" w:rsidR="00584D51" w:rsidRPr="00584D51" w:rsidRDefault="00584D51" w:rsidP="00584D51"/>
    <w:p w14:paraId="4BF28EBB" w14:textId="77777777" w:rsidR="00886CE1" w:rsidRDefault="008C7660" w:rsidP="008C7660">
      <w:pPr>
        <w:pStyle w:val="ListParagraph"/>
        <w:numPr>
          <w:ilvl w:val="0"/>
          <w:numId w:val="22"/>
        </w:numPr>
      </w:pPr>
      <w:r w:rsidRPr="008C7660">
        <w:lastRenderedPageBreak/>
        <w:t xml:space="preserve">The </w:t>
      </w:r>
      <w:r w:rsidR="00886CE1" w:rsidRPr="008C7660">
        <w:t>Web Request</w:t>
      </w:r>
      <w:r w:rsidRPr="008C7660">
        <w:t xml:space="preserve"> and </w:t>
      </w:r>
      <w:r w:rsidR="00886CE1" w:rsidRPr="008C7660">
        <w:t>Web Response</w:t>
      </w:r>
      <w:r w:rsidRPr="008C7660">
        <w:t xml:space="preserve"> classes contain methods and properties that apply generically across the different supported protocols and enable applications to download and upload data given a specific URI and to specify authentication details, proxy information, and content details such as the type and size of the content. </w:t>
      </w:r>
    </w:p>
    <w:p w14:paraId="335A6DE8" w14:textId="77777777" w:rsidR="008C7660" w:rsidRDefault="008C7660" w:rsidP="008C7660">
      <w:pPr>
        <w:pStyle w:val="ListParagraph"/>
        <w:numPr>
          <w:ilvl w:val="0"/>
          <w:numId w:val="22"/>
        </w:numPr>
      </w:pPr>
      <w:r w:rsidRPr="008C7660">
        <w:t>An asynchronous pattern is also provided for any operation that could be blocking on network activity.</w:t>
      </w:r>
    </w:p>
    <w:p w14:paraId="2F372C2F" w14:textId="77777777" w:rsidR="00886CE1" w:rsidRDefault="00886CE1" w:rsidP="00886CE1">
      <w:pPr>
        <w:pStyle w:val="ListParagraph"/>
        <w:numPr>
          <w:ilvl w:val="0"/>
          <w:numId w:val="22"/>
        </w:numPr>
      </w:pPr>
      <w:r>
        <w:t xml:space="preserve">In angular, </w:t>
      </w:r>
      <w:r w:rsidRPr="00886CE1">
        <w:t>Request instances are typically created by higher-level classes, like Http and Jsonp, but it may occasionally be useful to explicitly create Request instance</w:t>
      </w:r>
    </w:p>
    <w:p w14:paraId="72A6C4D0" w14:textId="77777777" w:rsidR="00886CE1" w:rsidRDefault="00886CE1" w:rsidP="00886CE1">
      <w:pPr>
        <w:pStyle w:val="ListParagraph"/>
        <w:ind w:left="1494"/>
      </w:pPr>
    </w:p>
    <w:p w14:paraId="02D9532E" w14:textId="77777777" w:rsidR="00886CE1" w:rsidRDefault="00886CE1" w:rsidP="00886CE1">
      <w:pPr>
        <w:pStyle w:val="ListParagraph"/>
        <w:ind w:left="1494"/>
      </w:pPr>
      <w:r w:rsidRPr="00886CE1">
        <w:rPr>
          <w:b/>
        </w:rPr>
        <w:t>Ex</w:t>
      </w:r>
      <w:r>
        <w:t>: this.http.request(new Request ({</w:t>
      </w:r>
    </w:p>
    <w:p w14:paraId="6658C9AD" w14:textId="77777777" w:rsidR="00886CE1" w:rsidRDefault="00886CE1" w:rsidP="00886CE1">
      <w:pPr>
        <w:pStyle w:val="ListParagraph"/>
        <w:ind w:left="1494"/>
      </w:pPr>
      <w:r>
        <w:t xml:space="preserve">      method: RequestMethod.Get, // could be POST,PUT,DELETE</w:t>
      </w:r>
    </w:p>
    <w:p w14:paraId="773DD401" w14:textId="77777777" w:rsidR="00886CE1" w:rsidRDefault="00886CE1" w:rsidP="00886CE1">
      <w:pPr>
        <w:pStyle w:val="ListParagraph"/>
        <w:ind w:left="1494"/>
      </w:pPr>
      <w:r>
        <w:t xml:space="preserve">      url: URL, // Endpoint to communicate to server</w:t>
      </w:r>
    </w:p>
    <w:p w14:paraId="19FB1943" w14:textId="77777777" w:rsidR="00886CE1" w:rsidRDefault="00886CE1" w:rsidP="00886CE1">
      <w:pPr>
        <w:pStyle w:val="ListParagraph"/>
        <w:ind w:left="1494"/>
      </w:pPr>
      <w:r>
        <w:t xml:space="preserve">    body:{} // optional</w:t>
      </w:r>
    </w:p>
    <w:p w14:paraId="5104CC39" w14:textId="77777777" w:rsidR="00886CE1" w:rsidRPr="008C7660" w:rsidRDefault="00886CE1" w:rsidP="00886CE1">
      <w:pPr>
        <w:pStyle w:val="ListParagraph"/>
        <w:ind w:left="1494"/>
      </w:pPr>
      <w:r>
        <w:t xml:space="preserve">    }));</w:t>
      </w:r>
    </w:p>
    <w:p w14:paraId="401B78FB" w14:textId="77777777" w:rsidR="008C7660" w:rsidRPr="008C7660" w:rsidRDefault="00886CE1" w:rsidP="008C7660">
      <w:r>
        <w:t xml:space="preserve">                     </w:t>
      </w:r>
    </w:p>
    <w:p w14:paraId="78FCF997" w14:textId="77777777" w:rsidR="00642318" w:rsidRPr="00886CE1" w:rsidRDefault="00886CE1" w:rsidP="00886CE1">
      <w:pPr>
        <w:pStyle w:val="ListParagraph"/>
        <w:numPr>
          <w:ilvl w:val="0"/>
          <w:numId w:val="22"/>
        </w:numPr>
        <w:spacing w:line="276" w:lineRule="auto"/>
      </w:pPr>
      <w:r w:rsidRPr="00886CE1">
        <w:rPr>
          <w:b/>
        </w:rPr>
        <w:t>Response Model :</w:t>
      </w:r>
      <w:r>
        <w:rPr>
          <w:b/>
        </w:rPr>
        <w:t xml:space="preserve"> </w:t>
      </w:r>
      <w:r w:rsidRPr="00886CE1">
        <w:t xml:space="preserve">Though this object isn't usually instantiated by end-users, it is the primary object interacted with when it comes time to add data to a view </w:t>
      </w:r>
    </w:p>
    <w:p w14:paraId="1C000FD7" w14:textId="16A831D6" w:rsidR="00642318" w:rsidRDefault="00642318" w:rsidP="00584D51">
      <w:pPr>
        <w:pStyle w:val="Heading2"/>
        <w:numPr>
          <w:ilvl w:val="1"/>
          <w:numId w:val="28"/>
        </w:numPr>
      </w:pPr>
      <w:bookmarkStart w:id="6" w:name="_Toc516151999"/>
      <w:r w:rsidRPr="00584D51">
        <w:t>Implications of Node</w:t>
      </w:r>
      <w:bookmarkEnd w:id="6"/>
    </w:p>
    <w:p w14:paraId="53A07871" w14:textId="77777777" w:rsidR="00584D51" w:rsidRPr="00584D51" w:rsidRDefault="00584D51" w:rsidP="00584D51"/>
    <w:p w14:paraId="496C79DB" w14:textId="77777777" w:rsidR="001E7817" w:rsidRDefault="001E7817" w:rsidP="001E7817">
      <w:pPr>
        <w:pStyle w:val="ListParagraph"/>
        <w:numPr>
          <w:ilvl w:val="0"/>
          <w:numId w:val="16"/>
        </w:numPr>
      </w:pPr>
      <w:r w:rsidRPr="001E7817">
        <w:t xml:space="preserve">Node (or more formally Node.js) is an open-source, cross-platform, runtime environment that allows developers to create all kinds of server-side tools and applications in JavaScript. </w:t>
      </w:r>
    </w:p>
    <w:p w14:paraId="618B9CB9" w14:textId="77777777" w:rsidR="001E7817" w:rsidRDefault="001E7817" w:rsidP="001E7817">
      <w:pPr>
        <w:pStyle w:val="ListParagraph"/>
        <w:numPr>
          <w:ilvl w:val="0"/>
          <w:numId w:val="16"/>
        </w:numPr>
      </w:pPr>
      <w:r w:rsidRPr="001E7817">
        <w:t>The runtime is intended for use outside of a browser context (i.e. running directly on a computer or server OS).</w:t>
      </w:r>
    </w:p>
    <w:p w14:paraId="44086110" w14:textId="77777777" w:rsidR="00642318" w:rsidRDefault="001E7817" w:rsidP="001E7817">
      <w:pPr>
        <w:pStyle w:val="ListParagraph"/>
        <w:numPr>
          <w:ilvl w:val="0"/>
          <w:numId w:val="16"/>
        </w:numPr>
      </w:pPr>
      <w:r w:rsidRPr="001E7817">
        <w:t xml:space="preserve"> As such, the environment omits browser-specific JavaScript APIs and adds support for more traditional OS APIs including HTTP and file system libraries.</w:t>
      </w:r>
    </w:p>
    <w:p w14:paraId="10808652" w14:textId="77777777" w:rsidR="001E7817" w:rsidRDefault="001E7817" w:rsidP="001E7817">
      <w:pPr>
        <w:pStyle w:val="ListParagraph"/>
        <w:numPr>
          <w:ilvl w:val="0"/>
          <w:numId w:val="16"/>
        </w:numPr>
      </w:pPr>
      <w:r w:rsidRPr="001E7817">
        <w:t>The node package manager (NPM) provides access to hundreds of thousands of reusable packages.</w:t>
      </w:r>
    </w:p>
    <w:p w14:paraId="2DADB3A9" w14:textId="77777777" w:rsidR="001E7817" w:rsidRPr="00642318" w:rsidRDefault="001E7817" w:rsidP="001E7817">
      <w:pPr>
        <w:pStyle w:val="ListParagraph"/>
        <w:ind w:left="1494"/>
      </w:pPr>
    </w:p>
    <w:p w14:paraId="7BD212E3" w14:textId="5E755F8A" w:rsidR="00BD3B4B" w:rsidRDefault="001E7817" w:rsidP="00584D51">
      <w:pPr>
        <w:pStyle w:val="Heading2"/>
        <w:numPr>
          <w:ilvl w:val="1"/>
          <w:numId w:val="28"/>
        </w:numPr>
      </w:pPr>
      <w:bookmarkStart w:id="7" w:name="_Toc516152000"/>
      <w:r w:rsidRPr="000064B7">
        <w:t>Express</w:t>
      </w:r>
      <w:bookmarkEnd w:id="7"/>
      <w:r w:rsidRPr="000064B7">
        <w:t xml:space="preserve">  </w:t>
      </w:r>
    </w:p>
    <w:p w14:paraId="3516B27B" w14:textId="77777777" w:rsidR="00584D51" w:rsidRPr="00584D51" w:rsidRDefault="00584D51" w:rsidP="00584D51">
      <w:pPr>
        <w:ind w:left="360"/>
      </w:pPr>
    </w:p>
    <w:p w14:paraId="452B8D05" w14:textId="77777777" w:rsidR="001E7817" w:rsidRDefault="001E7817" w:rsidP="001E7817">
      <w:pPr>
        <w:pStyle w:val="ListParagraph"/>
        <w:numPr>
          <w:ilvl w:val="0"/>
          <w:numId w:val="17"/>
        </w:numPr>
      </w:pPr>
      <w:r>
        <w:t>Express.js, a Sinatra-inspired web development framework for Node.js, and the de-facto standard for the majority of Node.js applications out there today.</w:t>
      </w:r>
    </w:p>
    <w:p w14:paraId="32CDCAB7" w14:textId="77777777" w:rsidR="001E7817" w:rsidRDefault="001E7817" w:rsidP="001E7817">
      <w:pPr>
        <w:pStyle w:val="ListParagraph"/>
        <w:numPr>
          <w:ilvl w:val="0"/>
          <w:numId w:val="17"/>
        </w:numPr>
      </w:pPr>
      <w:r>
        <w:t>Express is the most popular Node web framework, and is the underlying library for a number of other popular Node web frameworks. It provides mechanisms to:</w:t>
      </w:r>
    </w:p>
    <w:p w14:paraId="1BE6966A" w14:textId="77777777" w:rsidR="001E7817" w:rsidRDefault="001E7817" w:rsidP="001E7817">
      <w:pPr>
        <w:pStyle w:val="ListParagraph"/>
        <w:numPr>
          <w:ilvl w:val="0"/>
          <w:numId w:val="19"/>
        </w:numPr>
      </w:pPr>
      <w:r>
        <w:t>Write handlers for requests with different HTTP verbs at different URL paths (routes).</w:t>
      </w:r>
    </w:p>
    <w:p w14:paraId="7825225E" w14:textId="77777777" w:rsidR="001E7817" w:rsidRDefault="001E7817" w:rsidP="001E7817">
      <w:pPr>
        <w:pStyle w:val="ListParagraph"/>
        <w:numPr>
          <w:ilvl w:val="0"/>
          <w:numId w:val="19"/>
        </w:numPr>
      </w:pPr>
      <w:r>
        <w:t>Integrate with "view" rendering engines in order to generate responses by inserting data into templates.</w:t>
      </w:r>
    </w:p>
    <w:p w14:paraId="43A46363" w14:textId="77777777" w:rsidR="001E7817" w:rsidRDefault="001E7817" w:rsidP="001E7817">
      <w:pPr>
        <w:pStyle w:val="ListParagraph"/>
        <w:numPr>
          <w:ilvl w:val="0"/>
          <w:numId w:val="19"/>
        </w:numPr>
      </w:pPr>
      <w:r>
        <w:t>Set common web application settings like the port to use for connecting, and the location of templates that are used for rendering the response.</w:t>
      </w:r>
    </w:p>
    <w:p w14:paraId="1485B4E5" w14:textId="77777777" w:rsidR="001E7817" w:rsidRDefault="001E7817" w:rsidP="001E7817">
      <w:pPr>
        <w:pStyle w:val="ListParagraph"/>
        <w:numPr>
          <w:ilvl w:val="0"/>
          <w:numId w:val="19"/>
        </w:numPr>
      </w:pPr>
      <w:r>
        <w:lastRenderedPageBreak/>
        <w:t>Add additional request processing "middleware" at any point within the request handling pipeline.</w:t>
      </w:r>
    </w:p>
    <w:p w14:paraId="68796631" w14:textId="77777777" w:rsidR="00123360" w:rsidRDefault="00123360" w:rsidP="00123360">
      <w:pPr>
        <w:pStyle w:val="ListParagraph"/>
        <w:ind w:left="1919"/>
      </w:pPr>
    </w:p>
    <w:p w14:paraId="14525E10" w14:textId="6F4DD171" w:rsidR="00B83C9C" w:rsidRDefault="00B83C9C" w:rsidP="00584D51">
      <w:pPr>
        <w:pStyle w:val="Heading2"/>
        <w:numPr>
          <w:ilvl w:val="1"/>
          <w:numId w:val="28"/>
        </w:numPr>
      </w:pPr>
      <w:bookmarkStart w:id="8" w:name="_Toc516152001"/>
      <w:r w:rsidRPr="000064B7">
        <w:t>Angular</w:t>
      </w:r>
      <w:r w:rsidR="00123360" w:rsidRPr="000064B7">
        <w:t>-cli</w:t>
      </w:r>
      <w:bookmarkEnd w:id="8"/>
    </w:p>
    <w:p w14:paraId="1A81FA8D" w14:textId="77777777" w:rsidR="00584D51" w:rsidRPr="00584D51" w:rsidRDefault="00584D51" w:rsidP="00584D51">
      <w:pPr>
        <w:pStyle w:val="ListParagraph"/>
        <w:ind w:left="1080"/>
      </w:pPr>
    </w:p>
    <w:p w14:paraId="36EF53BF" w14:textId="77777777" w:rsidR="00123360" w:rsidRDefault="00952928" w:rsidP="00952928">
      <w:pPr>
        <w:pStyle w:val="ListParagraph"/>
        <w:numPr>
          <w:ilvl w:val="0"/>
          <w:numId w:val="20"/>
        </w:numPr>
      </w:pPr>
      <w:r w:rsidRPr="00952928">
        <w:t>There are two main ways to compile and serve an Angular 2 applications and that is via web pack or systemjs.</w:t>
      </w:r>
    </w:p>
    <w:p w14:paraId="166C8840" w14:textId="77777777" w:rsidR="00952928" w:rsidRDefault="00952928" w:rsidP="00952928">
      <w:pPr>
        <w:pStyle w:val="ListParagraph"/>
        <w:numPr>
          <w:ilvl w:val="0"/>
          <w:numId w:val="20"/>
        </w:numPr>
      </w:pPr>
      <w:r>
        <w:t xml:space="preserve">For </w:t>
      </w:r>
      <w:r w:rsidR="00A1562E">
        <w:t>Swordfish Basic Web Client</w:t>
      </w:r>
      <w:r>
        <w:t xml:space="preserve"> web pack is used</w:t>
      </w:r>
    </w:p>
    <w:p w14:paraId="5CB3CC20" w14:textId="77777777" w:rsidR="00952928" w:rsidRDefault="00952928" w:rsidP="00B83C9C">
      <w:pPr>
        <w:pStyle w:val="ListParagraph"/>
        <w:numPr>
          <w:ilvl w:val="0"/>
          <w:numId w:val="20"/>
        </w:numPr>
      </w:pPr>
      <w:r>
        <w:t>Any dependency added in the package.json need to be installed</w:t>
      </w:r>
    </w:p>
    <w:p w14:paraId="78AACF66" w14:textId="77777777" w:rsidR="00B83C9C" w:rsidRDefault="00952928" w:rsidP="00B83C9C">
      <w:pPr>
        <w:pStyle w:val="ListParagraph"/>
        <w:numPr>
          <w:ilvl w:val="0"/>
          <w:numId w:val="20"/>
        </w:numPr>
      </w:pPr>
      <w:r w:rsidRPr="00952928">
        <w:t>run npm i</w:t>
      </w:r>
      <w:r>
        <w:t>nstall</w:t>
      </w:r>
      <w:r w:rsidRPr="00952928">
        <w:t xml:space="preserve"> to install the package dependencies</w:t>
      </w:r>
    </w:p>
    <w:p w14:paraId="4BE36BD9" w14:textId="77777777" w:rsidR="00505B28" w:rsidRDefault="00505B28" w:rsidP="00505B28">
      <w:pPr>
        <w:pStyle w:val="ListParagraph"/>
        <w:numPr>
          <w:ilvl w:val="0"/>
          <w:numId w:val="21"/>
        </w:numPr>
        <w:jc w:val="left"/>
      </w:pPr>
      <w:r w:rsidRPr="00505B28">
        <w:rPr>
          <w:b/>
        </w:rPr>
        <w:t>tsconfig.json</w:t>
      </w:r>
      <w:r>
        <w:rPr>
          <w:b/>
        </w:rPr>
        <w:t xml:space="preserve"> : </w:t>
      </w:r>
      <w:r w:rsidRPr="00505B28">
        <w:t xml:space="preserve">tells compiler how we want to compile TypeScript </w:t>
      </w:r>
      <w:r>
        <w:t xml:space="preserve">                 </w:t>
      </w:r>
      <w:r w:rsidRPr="00505B28">
        <w:t>files</w:t>
      </w:r>
    </w:p>
    <w:p w14:paraId="6EAD3DF8" w14:textId="77777777" w:rsidR="00505B28" w:rsidRDefault="00505B28" w:rsidP="00505B28">
      <w:pPr>
        <w:pStyle w:val="ListParagraph"/>
        <w:numPr>
          <w:ilvl w:val="0"/>
          <w:numId w:val="21"/>
        </w:numPr>
        <w:jc w:val="left"/>
      </w:pPr>
      <w:r w:rsidRPr="00505B28">
        <w:t>the two most important properties and those are</w:t>
      </w:r>
    </w:p>
    <w:p w14:paraId="072F40A5" w14:textId="77777777" w:rsidR="00505B28" w:rsidRDefault="00505B28" w:rsidP="00505B28">
      <w:pPr>
        <w:pStyle w:val="ListParagraph"/>
        <w:ind w:left="1845"/>
        <w:jc w:val="left"/>
      </w:pPr>
      <w:r>
        <w:t>{</w:t>
      </w:r>
    </w:p>
    <w:p w14:paraId="3ACF9CA2" w14:textId="77777777" w:rsidR="00505B28" w:rsidRDefault="00505B28" w:rsidP="00505B28">
      <w:pPr>
        <w:pStyle w:val="ListParagraph"/>
        <w:ind w:left="1845"/>
        <w:jc w:val="left"/>
      </w:pPr>
      <w:r>
        <w:t xml:space="preserve">   </w:t>
      </w:r>
      <w:r w:rsidRPr="00505B28">
        <w:t xml:space="preserve"> “target”: “ES5” </w:t>
      </w:r>
      <w:r>
        <w:t>,</w:t>
      </w:r>
    </w:p>
    <w:p w14:paraId="49B8D083" w14:textId="77777777" w:rsidR="00505B28" w:rsidRDefault="00505B28" w:rsidP="00505B28">
      <w:pPr>
        <w:pStyle w:val="ListParagraph"/>
        <w:ind w:left="1845"/>
        <w:jc w:val="left"/>
      </w:pPr>
      <w:r>
        <w:t xml:space="preserve">    “module”: “commonjs”</w:t>
      </w:r>
    </w:p>
    <w:p w14:paraId="52240D60" w14:textId="77777777" w:rsidR="00505B28" w:rsidRDefault="00505B28" w:rsidP="00505B28">
      <w:pPr>
        <w:pStyle w:val="ListParagraph"/>
        <w:ind w:left="1845"/>
        <w:jc w:val="left"/>
      </w:pPr>
      <w:r>
        <w:t>}</w:t>
      </w:r>
    </w:p>
    <w:p w14:paraId="4C220945" w14:textId="77777777" w:rsidR="00505B28" w:rsidRDefault="00505B28" w:rsidP="00505B28">
      <w:pPr>
        <w:pStyle w:val="ListParagraph"/>
        <w:numPr>
          <w:ilvl w:val="0"/>
          <w:numId w:val="21"/>
        </w:numPr>
        <w:jc w:val="left"/>
      </w:pPr>
      <w:r w:rsidRPr="00505B28">
        <w:t>Here we are setting ECMAScript version to ES5 and modules that we want to generate should be in the commonjs format.</w:t>
      </w:r>
    </w:p>
    <w:p w14:paraId="50CA7D66" w14:textId="77777777" w:rsidR="00505B28" w:rsidRDefault="00505B28" w:rsidP="00505B28">
      <w:pPr>
        <w:pStyle w:val="ListParagraph"/>
        <w:numPr>
          <w:ilvl w:val="0"/>
          <w:numId w:val="21"/>
        </w:numPr>
        <w:jc w:val="left"/>
      </w:pPr>
      <w:r>
        <w:rPr>
          <w:b/>
        </w:rPr>
        <w:t>package.</w:t>
      </w:r>
      <w:r w:rsidRPr="00505B28">
        <w:rPr>
          <w:b/>
        </w:rPr>
        <w:t>json</w:t>
      </w:r>
      <w:r w:rsidR="008C7660">
        <w:rPr>
          <w:b/>
        </w:rPr>
        <w:t xml:space="preserve"> </w:t>
      </w:r>
      <w:r w:rsidRPr="00505B28">
        <w:rPr>
          <w:b/>
        </w:rPr>
        <w:t>:</w:t>
      </w:r>
      <w:r>
        <w:t xml:space="preserve"> tells how to start the applications</w:t>
      </w:r>
    </w:p>
    <w:p w14:paraId="03398A06" w14:textId="77777777" w:rsidR="00505B28" w:rsidRDefault="00505B28" w:rsidP="00505B28">
      <w:pPr>
        <w:pStyle w:val="ListParagraph"/>
        <w:numPr>
          <w:ilvl w:val="0"/>
          <w:numId w:val="21"/>
        </w:numPr>
        <w:jc w:val="left"/>
      </w:pPr>
      <w:r>
        <w:rPr>
          <w:b/>
        </w:rPr>
        <w:t>Bootstrap :</w:t>
      </w:r>
      <w:r>
        <w:t xml:space="preserve"> </w:t>
      </w:r>
      <w:r w:rsidR="008C7660">
        <w:t>To tell the compiler which module and component must be run first, we need to specify the bootstrap component</w:t>
      </w:r>
    </w:p>
    <w:p w14:paraId="5170C518" w14:textId="77777777" w:rsidR="008C7660" w:rsidRPr="008C7660" w:rsidRDefault="008C7660" w:rsidP="00505B28">
      <w:pPr>
        <w:pStyle w:val="ListParagraph"/>
        <w:numPr>
          <w:ilvl w:val="0"/>
          <w:numId w:val="21"/>
        </w:numPr>
        <w:jc w:val="left"/>
      </w:pPr>
      <w:r w:rsidRPr="008C7660">
        <w:t>To Bootstrap the module, include it in main.ts file</w:t>
      </w:r>
    </w:p>
    <w:p w14:paraId="6E461D68" w14:textId="77777777" w:rsidR="008C7660" w:rsidRDefault="008C7660" w:rsidP="008C7660">
      <w:pPr>
        <w:pStyle w:val="ListParagraph"/>
        <w:numPr>
          <w:ilvl w:val="0"/>
          <w:numId w:val="21"/>
        </w:numPr>
        <w:jc w:val="left"/>
      </w:pPr>
      <w:r>
        <w:t>T</w:t>
      </w:r>
      <w:r w:rsidRPr="008C7660">
        <w:t>o bootstrap our appli</w:t>
      </w:r>
      <w:r>
        <w:t xml:space="preserve">cation, need to </w:t>
      </w:r>
      <w:r w:rsidRPr="008C7660">
        <w:t xml:space="preserve"> include the necessary resources into our index.html file</w:t>
      </w:r>
    </w:p>
    <w:p w14:paraId="12E32102" w14:textId="77777777" w:rsidR="008C7660" w:rsidRDefault="008C7660" w:rsidP="008C7660">
      <w:pPr>
        <w:pStyle w:val="ListParagraph"/>
        <w:ind w:left="1845"/>
        <w:jc w:val="left"/>
      </w:pPr>
      <w:r>
        <w:t>Ex:  &lt;body&gt;</w:t>
      </w:r>
    </w:p>
    <w:p w14:paraId="2E7617E1" w14:textId="77777777" w:rsidR="008C7660" w:rsidRDefault="008C7660" w:rsidP="008C7660">
      <w:pPr>
        <w:pStyle w:val="ListParagraph"/>
        <w:ind w:left="1845"/>
        <w:jc w:val="left"/>
      </w:pPr>
      <w:r>
        <w:t xml:space="preserve">       </w:t>
      </w:r>
      <w:r>
        <w:tab/>
        <w:t>&lt;app-home&gt;loading….&lt;/app-home&gt;</w:t>
      </w:r>
    </w:p>
    <w:p w14:paraId="037ED787" w14:textId="77777777" w:rsidR="008C7660" w:rsidRDefault="008C7660" w:rsidP="008C7660">
      <w:pPr>
        <w:pStyle w:val="ListParagraph"/>
        <w:ind w:left="1845"/>
        <w:jc w:val="left"/>
      </w:pPr>
      <w:r>
        <w:t xml:space="preserve">       &lt;/body&gt;</w:t>
      </w:r>
    </w:p>
    <w:p w14:paraId="341EFFC7" w14:textId="77777777" w:rsidR="008C7660" w:rsidRDefault="008C7660" w:rsidP="008C7660">
      <w:pPr>
        <w:pStyle w:val="ListParagraph"/>
        <w:numPr>
          <w:ilvl w:val="0"/>
          <w:numId w:val="21"/>
        </w:numPr>
        <w:jc w:val="left"/>
      </w:pPr>
      <w:r>
        <w:t xml:space="preserve">Here, </w:t>
      </w:r>
      <w:r w:rsidRPr="008C7660">
        <w:t>Angular has instantiated App</w:t>
      </w:r>
      <w:r>
        <w:t xml:space="preserve">Home </w:t>
      </w:r>
      <w:r w:rsidRPr="008C7660">
        <w:t>Component and loaded its template into the app</w:t>
      </w:r>
      <w:r>
        <w:t>-home</w:t>
      </w:r>
      <w:r w:rsidRPr="008C7660">
        <w:t xml:space="preserve"> element.</w:t>
      </w:r>
    </w:p>
    <w:p w14:paraId="244755CD" w14:textId="77777777" w:rsidR="008C7660" w:rsidRDefault="008C7660" w:rsidP="008C7660">
      <w:pPr>
        <w:pStyle w:val="ListParagraph"/>
        <w:numPr>
          <w:ilvl w:val="0"/>
          <w:numId w:val="21"/>
        </w:numPr>
        <w:jc w:val="left"/>
      </w:pPr>
      <w:r>
        <w:t>Inside app.module.ts, inject the AppHome Component into bootstrap section</w:t>
      </w:r>
    </w:p>
    <w:p w14:paraId="5FB37183" w14:textId="77777777" w:rsidR="00736FB5" w:rsidRDefault="00736FB5" w:rsidP="00736FB5">
      <w:pPr>
        <w:pStyle w:val="ListParagraph"/>
        <w:ind w:left="1845"/>
        <w:jc w:val="left"/>
      </w:pPr>
    </w:p>
    <w:p w14:paraId="7C6393D6" w14:textId="0B62A25F" w:rsidR="00584D51" w:rsidRDefault="00736FB5" w:rsidP="00584D51">
      <w:pPr>
        <w:pStyle w:val="Heading2"/>
        <w:numPr>
          <w:ilvl w:val="1"/>
          <w:numId w:val="28"/>
        </w:numPr>
      </w:pPr>
      <w:bookmarkStart w:id="9" w:name="_Toc516152002"/>
      <w:r w:rsidRPr="000064B7">
        <w:t xml:space="preserve">overview of Redfish/Swordfish schema </w:t>
      </w:r>
      <w:commentRangeStart w:id="10"/>
      <w:r w:rsidRPr="000064B7">
        <w:t>usage</w:t>
      </w:r>
      <w:commentRangeEnd w:id="10"/>
      <w:r w:rsidR="00A1562E">
        <w:rPr>
          <w:rStyle w:val="CommentReference"/>
          <w:rFonts w:ascii="Times New Roman" w:eastAsia="Times New Roman" w:hAnsi="Times New Roman" w:cs="Times New Roman"/>
        </w:rPr>
        <w:commentReference w:id="10"/>
      </w:r>
      <w:bookmarkEnd w:id="9"/>
    </w:p>
    <w:p w14:paraId="7EB98EAC" w14:textId="77777777" w:rsidR="00584D51" w:rsidRPr="00584D51" w:rsidRDefault="00584D51" w:rsidP="00584D51"/>
    <w:p w14:paraId="37F23950" w14:textId="634AB550" w:rsidR="00736FB5" w:rsidRDefault="00736FB5" w:rsidP="00736FB5">
      <w:pPr>
        <w:pStyle w:val="ListParagraph"/>
        <w:numPr>
          <w:ilvl w:val="0"/>
          <w:numId w:val="23"/>
        </w:numPr>
      </w:pPr>
      <w:r>
        <w:t>The Redfish/</w:t>
      </w:r>
      <w:r w:rsidR="00A1562E">
        <w:t xml:space="preserve">Swordfish scheme </w:t>
      </w:r>
      <w:r w:rsidR="00C56D62">
        <w:t>(</w:t>
      </w:r>
      <w:r w:rsidR="00DF588B">
        <w:t>can be of any version, currently using static and dynamic(</w:t>
      </w:r>
      <w:r w:rsidR="00DF588B" w:rsidRPr="008846FD">
        <w:rPr>
          <w:b/>
        </w:rPr>
        <w:t>v1.0.6</w:t>
      </w:r>
      <w:r w:rsidR="00DF588B">
        <w:t xml:space="preserve">) </w:t>
      </w:r>
      <w:r w:rsidR="00A1562E">
        <w:t xml:space="preserve">can be </w:t>
      </w:r>
      <w:r w:rsidR="0087055F">
        <w:t>split into</w:t>
      </w:r>
      <w:r>
        <w:t xml:space="preserve"> various sections based on the properties they possess in XML Schema definitions</w:t>
      </w:r>
    </w:p>
    <w:p w14:paraId="628D774C" w14:textId="77777777" w:rsidR="00B21E81" w:rsidRDefault="00A1562E" w:rsidP="00736FB5">
      <w:pPr>
        <w:pStyle w:val="ListParagraph"/>
        <w:numPr>
          <w:ilvl w:val="0"/>
          <w:numId w:val="23"/>
        </w:numPr>
      </w:pPr>
      <w:r>
        <w:t>In Swordfish basic web client</w:t>
      </w:r>
      <w:r w:rsidR="00B21E81">
        <w:t>, based on the navigation property from XML Schema  definitions, links are enabled to click</w:t>
      </w:r>
    </w:p>
    <w:p w14:paraId="68268928" w14:textId="77777777" w:rsidR="00B21E81" w:rsidRDefault="00B21E81" w:rsidP="00736FB5">
      <w:pPr>
        <w:pStyle w:val="ListParagraph"/>
        <w:numPr>
          <w:ilvl w:val="0"/>
          <w:numId w:val="23"/>
        </w:numPr>
      </w:pPr>
      <w:r>
        <w:t>The response model is segregated into 4 entities</w:t>
      </w:r>
    </w:p>
    <w:p w14:paraId="2968A89C" w14:textId="5965CC95" w:rsidR="00B21E81" w:rsidRDefault="00584D51" w:rsidP="00584D51">
      <w:r>
        <w:t xml:space="preserve">             </w:t>
      </w:r>
      <w:r w:rsidR="00B21E81">
        <w:t>1. Object-Object Entity</w:t>
      </w:r>
    </w:p>
    <w:p w14:paraId="2F1943C9" w14:textId="79F6B08F" w:rsidR="00B21E81" w:rsidRDefault="00584D51" w:rsidP="00584D51">
      <w:r>
        <w:t xml:space="preserve">             </w:t>
      </w:r>
      <w:r w:rsidR="00B21E81">
        <w:t>2. Object-Array</w:t>
      </w:r>
    </w:p>
    <w:p w14:paraId="774A4B0F" w14:textId="51BD1C45" w:rsidR="00B21E81" w:rsidRDefault="00584D51" w:rsidP="00584D51">
      <w:r>
        <w:t xml:space="preserve">             </w:t>
      </w:r>
      <w:r w:rsidR="00B21E81">
        <w:t>3. Array-Object</w:t>
      </w:r>
    </w:p>
    <w:p w14:paraId="782E84DE" w14:textId="639EA24A" w:rsidR="00B21E81" w:rsidRDefault="00584D51" w:rsidP="00584D51">
      <w:r>
        <w:t xml:space="preserve">             </w:t>
      </w:r>
      <w:r w:rsidR="00B21E81">
        <w:t>4. Array-Array</w:t>
      </w:r>
    </w:p>
    <w:p w14:paraId="2BAC33C2" w14:textId="77777777" w:rsidR="00736FB5" w:rsidRDefault="00B21E81" w:rsidP="00B21E81">
      <w:pPr>
        <w:pStyle w:val="ListParagraph"/>
        <w:numPr>
          <w:ilvl w:val="0"/>
          <w:numId w:val="23"/>
        </w:numPr>
      </w:pPr>
      <w:r>
        <w:t>The resultant data after segregation is shown to user under properties, OData and links sections</w:t>
      </w:r>
    </w:p>
    <w:p w14:paraId="084A5DBD" w14:textId="77777777" w:rsidR="00B21E81" w:rsidRDefault="00B21E81" w:rsidP="00B21E81">
      <w:pPr>
        <w:pStyle w:val="ListParagraph"/>
        <w:numPr>
          <w:ilvl w:val="0"/>
          <w:numId w:val="23"/>
        </w:numPr>
      </w:pPr>
      <w:r>
        <w:lastRenderedPageBreak/>
        <w:t>Properties can be editable if the read-only property is set to false in the schema definitions</w:t>
      </w:r>
    </w:p>
    <w:p w14:paraId="27FAE158" w14:textId="4CFC954A" w:rsidR="00B21E81" w:rsidRDefault="00B21E81" w:rsidP="00B21E81">
      <w:pPr>
        <w:pStyle w:val="ListParagraph"/>
        <w:numPr>
          <w:ilvl w:val="0"/>
          <w:numId w:val="23"/>
        </w:numPr>
      </w:pPr>
      <w:r>
        <w:t>User can extend the collection in the service by adding a new collection to the existing one using add collection functionality</w:t>
      </w:r>
    </w:p>
    <w:p w14:paraId="3E52A8C1" w14:textId="5B2CE83C" w:rsidR="00DF588B" w:rsidRDefault="00DF588B" w:rsidP="00DF588B"/>
    <w:p w14:paraId="793F1EAC" w14:textId="08308934" w:rsidR="00DF588B" w:rsidRDefault="00DF588B" w:rsidP="00DF588B">
      <w:pPr>
        <w:pStyle w:val="Heading2"/>
        <w:numPr>
          <w:ilvl w:val="1"/>
          <w:numId w:val="28"/>
        </w:numPr>
      </w:pPr>
      <w:bookmarkStart w:id="11" w:name="_Toc516152003"/>
      <w:r w:rsidRPr="00DF588B">
        <w:t xml:space="preserve">Redfish/Swordfish schema </w:t>
      </w:r>
      <w:commentRangeStart w:id="12"/>
      <w:r w:rsidRPr="00DF588B">
        <w:t>usage</w:t>
      </w:r>
      <w:commentRangeEnd w:id="12"/>
      <w:r w:rsidRPr="00DF588B">
        <w:rPr>
          <w:rStyle w:val="CommentReference"/>
          <w:sz w:val="24"/>
          <w:szCs w:val="26"/>
        </w:rPr>
        <w:commentReference w:id="12"/>
      </w:r>
      <w:r w:rsidRPr="00DF588B">
        <w:t xml:space="preserve"> using web client</w:t>
      </w:r>
      <w:bookmarkEnd w:id="11"/>
    </w:p>
    <w:p w14:paraId="490C4D68" w14:textId="77777777" w:rsidR="00AA225C" w:rsidRPr="00AA225C" w:rsidRDefault="00AA225C" w:rsidP="00AA225C"/>
    <w:p w14:paraId="0EC3EF5A" w14:textId="26529A77" w:rsidR="00DF588B" w:rsidRDefault="00AA225C" w:rsidP="00AA225C">
      <w:pPr>
        <w:pStyle w:val="ListParagraph"/>
        <w:numPr>
          <w:ilvl w:val="0"/>
          <w:numId w:val="30"/>
        </w:numPr>
      </w:pPr>
      <w:r w:rsidRPr="00AA225C">
        <w:rPr>
          <w:b/>
        </w:rPr>
        <w:t>Support to new property</w:t>
      </w:r>
      <w:r>
        <w:t>: The newly added property is appended as a part of request body to the service that talks with the schema</w:t>
      </w:r>
    </w:p>
    <w:p w14:paraId="2F519B68" w14:textId="62C26A5B" w:rsidR="00AA225C" w:rsidRDefault="00AA225C" w:rsidP="00AA225C">
      <w:pPr>
        <w:pStyle w:val="ListParagraph"/>
      </w:pPr>
      <w:r>
        <w:t>Below code block is implemented in such a way that it appends the new property to the existing collection properties</w:t>
      </w:r>
    </w:p>
    <w:p w14:paraId="57771C0B" w14:textId="652BC4F7" w:rsidR="00AA225C" w:rsidRDefault="00AA225C" w:rsidP="00AA225C">
      <w:pPr>
        <w:pStyle w:val="ListParagraph"/>
      </w:pPr>
    </w:p>
    <w:p w14:paraId="5B303502" w14:textId="492CE65B" w:rsidR="00AA225C" w:rsidRDefault="00AA225C" w:rsidP="00AA225C">
      <w:pPr>
        <w:pStyle w:val="ListParagraph"/>
      </w:pPr>
      <w:r>
        <w:rPr>
          <w:noProof/>
        </w:rPr>
        <w:drawing>
          <wp:inline distT="0" distB="0" distL="0" distR="0" wp14:anchorId="1E9789A0" wp14:editId="68DEDF64">
            <wp:extent cx="5731510" cy="40487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8760"/>
                    </a:xfrm>
                    <a:prstGeom prst="rect">
                      <a:avLst/>
                    </a:prstGeom>
                  </pic:spPr>
                </pic:pic>
              </a:graphicData>
            </a:graphic>
          </wp:inline>
        </w:drawing>
      </w:r>
    </w:p>
    <w:p w14:paraId="5A8E0188" w14:textId="57E49558" w:rsidR="00AA225C" w:rsidRDefault="00AA225C" w:rsidP="00AA225C">
      <w:pPr>
        <w:pStyle w:val="ListParagraph"/>
      </w:pPr>
    </w:p>
    <w:p w14:paraId="774248A0" w14:textId="5A032072" w:rsidR="00AA225C" w:rsidRDefault="00AA225C" w:rsidP="00AA225C">
      <w:pPr>
        <w:pStyle w:val="ListParagraph"/>
        <w:numPr>
          <w:ilvl w:val="0"/>
          <w:numId w:val="30"/>
        </w:numPr>
      </w:pPr>
      <w:r>
        <w:t xml:space="preserve">Basic web client is designed and implemented in such a way that it supports for both static and dynamic </w:t>
      </w:r>
      <w:r w:rsidR="006377AE">
        <w:t xml:space="preserve">schema’s. </w:t>
      </w:r>
    </w:p>
    <w:p w14:paraId="4500AAAD" w14:textId="32851031" w:rsidR="006377AE" w:rsidRDefault="006377AE" w:rsidP="00AA225C">
      <w:pPr>
        <w:pStyle w:val="ListParagraph"/>
        <w:numPr>
          <w:ilvl w:val="0"/>
          <w:numId w:val="30"/>
        </w:numPr>
      </w:pPr>
      <w:r>
        <w:t>A complete Ip Address is fetched and framed to make a service call to Schema to retrieve the information</w:t>
      </w:r>
    </w:p>
    <w:p w14:paraId="35CAEDB6" w14:textId="5C07FF1C" w:rsidR="006377AE" w:rsidRDefault="006377AE" w:rsidP="006377AE">
      <w:pPr>
        <w:pStyle w:val="ListParagraph"/>
      </w:pPr>
      <w:r>
        <w:t>PS: Below image allows user to provide mandatory fields data that are used to talk with the schema</w:t>
      </w:r>
    </w:p>
    <w:p w14:paraId="0C841223" w14:textId="39D2ABA4" w:rsidR="006377AE" w:rsidRDefault="006377AE" w:rsidP="006377AE">
      <w:r>
        <w:lastRenderedPageBreak/>
        <w:t xml:space="preserve">          </w:t>
      </w:r>
      <w:r>
        <w:rPr>
          <w:noProof/>
          <w:lang w:val="en-US"/>
        </w:rPr>
        <w:drawing>
          <wp:inline distT="0" distB="0" distL="0" distR="0" wp14:anchorId="5203C815" wp14:editId="78B52F2A">
            <wp:extent cx="5731510" cy="2956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6451"/>
                    </a:xfrm>
                    <a:prstGeom prst="rect">
                      <a:avLst/>
                    </a:prstGeom>
                  </pic:spPr>
                </pic:pic>
              </a:graphicData>
            </a:graphic>
          </wp:inline>
        </w:drawing>
      </w:r>
    </w:p>
    <w:p w14:paraId="620F7D94" w14:textId="1AFE6BFF" w:rsidR="006377AE" w:rsidRDefault="006377AE" w:rsidP="006377AE"/>
    <w:p w14:paraId="2D81C897" w14:textId="1FCA1E60" w:rsidR="006377AE" w:rsidRDefault="006377AE" w:rsidP="006377AE">
      <w:pPr>
        <w:pStyle w:val="ListParagraph"/>
        <w:numPr>
          <w:ilvl w:val="0"/>
          <w:numId w:val="30"/>
        </w:numPr>
      </w:pPr>
      <w:r>
        <w:t>Programmatical code:</w:t>
      </w:r>
    </w:p>
    <w:p w14:paraId="27FC0DBC" w14:textId="6121F997" w:rsidR="006377AE" w:rsidRDefault="006377AE" w:rsidP="006377AE">
      <w:pPr>
        <w:pStyle w:val="ListParagraph"/>
      </w:pPr>
      <w:r>
        <w:t>add-emulator.component.html:</w:t>
      </w:r>
    </w:p>
    <w:p w14:paraId="6F70FB15" w14:textId="77777777" w:rsidR="006377AE" w:rsidRDefault="006377AE" w:rsidP="006377AE">
      <w:pPr>
        <w:pStyle w:val="ListParagraph"/>
      </w:pPr>
    </w:p>
    <w:p w14:paraId="643A895A" w14:textId="574C907B" w:rsidR="006377AE" w:rsidRDefault="006377AE" w:rsidP="006377AE">
      <w:pPr>
        <w:pStyle w:val="ListParagraph"/>
      </w:pPr>
      <w:r>
        <w:rPr>
          <w:noProof/>
        </w:rPr>
        <w:drawing>
          <wp:inline distT="0" distB="0" distL="0" distR="0" wp14:anchorId="2F4F9A66" wp14:editId="5022C665">
            <wp:extent cx="5731510" cy="35045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4565"/>
                    </a:xfrm>
                    <a:prstGeom prst="rect">
                      <a:avLst/>
                    </a:prstGeom>
                  </pic:spPr>
                </pic:pic>
              </a:graphicData>
            </a:graphic>
          </wp:inline>
        </w:drawing>
      </w:r>
    </w:p>
    <w:p w14:paraId="3597B2C4" w14:textId="77777777" w:rsidR="006377AE" w:rsidRDefault="006377AE" w:rsidP="006377AE">
      <w:pPr>
        <w:pStyle w:val="ListParagraph"/>
      </w:pPr>
    </w:p>
    <w:p w14:paraId="412A5409" w14:textId="7B1B98B3" w:rsidR="006377AE" w:rsidRDefault="0087055F" w:rsidP="006377AE">
      <w:pPr>
        <w:pStyle w:val="ListParagraph"/>
        <w:numPr>
          <w:ilvl w:val="0"/>
          <w:numId w:val="30"/>
        </w:numPr>
      </w:pPr>
      <w:r>
        <w:t>Web client has a feasibility to add multiple services in a single session.</w:t>
      </w:r>
    </w:p>
    <w:p w14:paraId="24E2CB8B" w14:textId="3B251637" w:rsidR="0087055F" w:rsidRDefault="0087055F" w:rsidP="0087055F">
      <w:pPr>
        <w:pStyle w:val="ListParagraph"/>
      </w:pPr>
      <w:r>
        <w:lastRenderedPageBreak/>
        <w:t xml:space="preserve"> </w:t>
      </w:r>
      <w:r>
        <w:rPr>
          <w:noProof/>
        </w:rPr>
        <w:drawing>
          <wp:inline distT="0" distB="0" distL="0" distR="0" wp14:anchorId="18D2062A" wp14:editId="548FC906">
            <wp:extent cx="5731510" cy="1943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43100"/>
                    </a:xfrm>
                    <a:prstGeom prst="rect">
                      <a:avLst/>
                    </a:prstGeom>
                  </pic:spPr>
                </pic:pic>
              </a:graphicData>
            </a:graphic>
          </wp:inline>
        </w:drawing>
      </w:r>
    </w:p>
    <w:p w14:paraId="61D8858A" w14:textId="77777777" w:rsidR="0087055F" w:rsidRDefault="0087055F" w:rsidP="0087055F">
      <w:pPr>
        <w:pStyle w:val="ListParagraph"/>
      </w:pPr>
    </w:p>
    <w:p w14:paraId="5036D697" w14:textId="77777777" w:rsidR="0087055F" w:rsidRDefault="0087055F" w:rsidP="0087055F">
      <w:pPr>
        <w:pStyle w:val="ListParagraph"/>
      </w:pPr>
      <w:r>
        <w:t xml:space="preserve">Following methods in </w:t>
      </w:r>
      <w:hyperlink r:id="rId13" w:history="1">
        <w:r w:rsidRPr="004041C6">
          <w:rPr>
            <w:rStyle w:val="Hyperlink"/>
          </w:rPr>
          <w:t>home.service.ts</w:t>
        </w:r>
      </w:hyperlink>
      <w:r>
        <w:t xml:space="preserve"> service allows user to add multiple services by storing the IP address of respective service in local storage.</w:t>
      </w:r>
    </w:p>
    <w:p w14:paraId="18A29497" w14:textId="3590AE75" w:rsidR="00DC5694" w:rsidRDefault="0087055F" w:rsidP="00DC5694">
      <w:pPr>
        <w:pStyle w:val="ListParagraph"/>
        <w:numPr>
          <w:ilvl w:val="0"/>
          <w:numId w:val="30"/>
        </w:numPr>
      </w:pPr>
      <w:r>
        <w:t>When a web client tries to talk to any schema it encounters with 2 scenarios’</w:t>
      </w:r>
    </w:p>
    <w:p w14:paraId="28429F34" w14:textId="77777777" w:rsidR="00DC5694" w:rsidRDefault="00DC5694" w:rsidP="00DC5694">
      <w:pPr>
        <w:pStyle w:val="ListParagraph"/>
      </w:pPr>
      <w:r>
        <w:t>1. Success: Schema replies with a 200-status code along with the schema body as apart of response to the web client</w:t>
      </w:r>
    </w:p>
    <w:p w14:paraId="0A819520" w14:textId="1EE258AC" w:rsidR="00DC5694" w:rsidRDefault="00DC5694" w:rsidP="00DC5694">
      <w:pPr>
        <w:pStyle w:val="ListParagraph"/>
      </w:pPr>
      <w:r>
        <w:t>2. Error: Schema replies with a status code of 500 if the request made by the web client is inappropriate</w:t>
      </w:r>
    </w:p>
    <w:p w14:paraId="6B599E38" w14:textId="23EBA00D" w:rsidR="00DC5694" w:rsidRDefault="00DC5694" w:rsidP="00DC5694">
      <w:pPr>
        <w:pStyle w:val="ListParagraph"/>
        <w:numPr>
          <w:ilvl w:val="0"/>
          <w:numId w:val="30"/>
        </w:numPr>
      </w:pPr>
      <w:r>
        <w:t xml:space="preserve">Error responses may vary from versions to versions. Some may indicate the code as part of statusCode or append as part of body If the </w:t>
      </w:r>
      <w:r w:rsidRPr="00DC5694">
        <w:t>web client</w:t>
      </w:r>
      <w:r>
        <w:t xml:space="preserve"> encountered any issue while</w:t>
      </w:r>
      <w:r w:rsidRPr="00DC5694">
        <w:t xml:space="preserve"> talking to a service implemented with a newer version of a redfish or swordfish schema</w:t>
      </w:r>
      <w:r>
        <w:t>, check the error response and add the status code in the below lines of app.js file</w:t>
      </w:r>
    </w:p>
    <w:p w14:paraId="2DB0961A" w14:textId="1D56FD0E" w:rsidR="00DC5694" w:rsidRDefault="00DC5694" w:rsidP="00DC5694">
      <w:pPr>
        <w:pStyle w:val="ListParagraph"/>
      </w:pPr>
    </w:p>
    <w:p w14:paraId="2D36BC28" w14:textId="78EFC278" w:rsidR="00DC5694" w:rsidRDefault="00DC5694" w:rsidP="00DC5694">
      <w:pPr>
        <w:pStyle w:val="ListParagraph"/>
      </w:pPr>
      <w:r>
        <w:rPr>
          <w:noProof/>
        </w:rPr>
        <w:drawing>
          <wp:inline distT="0" distB="0" distL="0" distR="0" wp14:anchorId="21047D11" wp14:editId="443EB83D">
            <wp:extent cx="4419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438275"/>
                    </a:xfrm>
                    <a:prstGeom prst="rect">
                      <a:avLst/>
                    </a:prstGeom>
                  </pic:spPr>
                </pic:pic>
              </a:graphicData>
            </a:graphic>
          </wp:inline>
        </w:drawing>
      </w:r>
    </w:p>
    <w:p w14:paraId="6EC1D6B6" w14:textId="77777777" w:rsidR="00DC5694" w:rsidRDefault="00DC5694" w:rsidP="00DC5694">
      <w:pPr>
        <w:pStyle w:val="ListParagraph"/>
      </w:pPr>
    </w:p>
    <w:p w14:paraId="64D61D16" w14:textId="77777777" w:rsidR="00700F4A" w:rsidRDefault="00700F4A" w:rsidP="00700F4A">
      <w:pPr>
        <w:pStyle w:val="ListParagraph"/>
      </w:pPr>
      <w:r w:rsidRPr="00700F4A">
        <w:rPr>
          <w:color w:val="FF0000"/>
        </w:rPr>
        <w:t xml:space="preserve">        **</w:t>
      </w:r>
      <w:r>
        <w:t xml:space="preserve"> Please refer to Swordfish Basic Web Client User Guide on how to add/remove    collections/properties</w:t>
      </w:r>
    </w:p>
    <w:p w14:paraId="46F40A43" w14:textId="77777777" w:rsidR="00DC5694" w:rsidRDefault="00DC5694" w:rsidP="00700F4A">
      <w:pPr>
        <w:pStyle w:val="ListParagraph"/>
      </w:pPr>
    </w:p>
    <w:p w14:paraId="5329F1A1" w14:textId="77777777" w:rsidR="00DC5694" w:rsidRDefault="00DC5694" w:rsidP="00DC5694">
      <w:pPr>
        <w:pStyle w:val="ListParagraph"/>
      </w:pPr>
    </w:p>
    <w:p w14:paraId="48F29055" w14:textId="1FAAB825" w:rsidR="00DC5694" w:rsidRPr="001E7817" w:rsidRDefault="00DC5694" w:rsidP="00DC5694">
      <w:pPr>
        <w:ind w:left="720"/>
      </w:pPr>
      <w:r>
        <w:t>.</w:t>
      </w:r>
    </w:p>
    <w:p w14:paraId="0F2FC08F" w14:textId="339F718D" w:rsidR="00BD3B4B" w:rsidRPr="00B83C9C" w:rsidRDefault="00BD3B4B" w:rsidP="00584D51">
      <w:pPr>
        <w:pStyle w:val="Heading1"/>
        <w:numPr>
          <w:ilvl w:val="0"/>
          <w:numId w:val="28"/>
        </w:numPr>
      </w:pPr>
      <w:bookmarkStart w:id="13" w:name="_Toc516152004"/>
      <w:r w:rsidRPr="00B83C9C">
        <w:t xml:space="preserve">Project </w:t>
      </w:r>
      <w:r w:rsidR="00D85569" w:rsidRPr="00B83C9C">
        <w:t>Structure</w:t>
      </w:r>
      <w:r w:rsidR="00B71F16">
        <w:t xml:space="preserve"> of </w:t>
      </w:r>
      <w:r w:rsidR="00A1562E">
        <w:t>Swordfish Basic Web Client</w:t>
      </w:r>
      <w:bookmarkEnd w:id="13"/>
    </w:p>
    <w:p w14:paraId="35FAEDF0" w14:textId="77777777" w:rsidR="003411B6" w:rsidRDefault="003411B6" w:rsidP="00642318">
      <w:pPr>
        <w:spacing w:line="276" w:lineRule="auto"/>
      </w:pPr>
    </w:p>
    <w:p w14:paraId="7686EEAB" w14:textId="77777777" w:rsidR="003411B6" w:rsidRDefault="003411B6" w:rsidP="00642318">
      <w:pPr>
        <w:pStyle w:val="ListParagraph"/>
        <w:numPr>
          <w:ilvl w:val="0"/>
          <w:numId w:val="4"/>
        </w:numPr>
        <w:spacing w:line="276" w:lineRule="auto"/>
      </w:pPr>
      <w:r>
        <w:t xml:space="preserve"> The Application is build using </w:t>
      </w:r>
      <w:r w:rsidR="00E750D5">
        <w:t xml:space="preserve">node, express and </w:t>
      </w:r>
      <w:r>
        <w:t xml:space="preserve">angular-cli </w:t>
      </w:r>
    </w:p>
    <w:p w14:paraId="317F1833" w14:textId="77777777" w:rsidR="004E0FF0" w:rsidRDefault="004E0FF0" w:rsidP="00642318">
      <w:pPr>
        <w:pStyle w:val="ListParagraph"/>
        <w:numPr>
          <w:ilvl w:val="0"/>
          <w:numId w:val="4"/>
        </w:numPr>
        <w:spacing w:line="276" w:lineRule="auto"/>
      </w:pPr>
      <w:r w:rsidRPr="004E0FF0">
        <w:rPr>
          <w:b/>
        </w:rPr>
        <w:t>Package.json:</w:t>
      </w:r>
      <w:r>
        <w:t xml:space="preserve"> this file contains list of all the dependencies that are required to run and angular-cli</w:t>
      </w:r>
    </w:p>
    <w:p w14:paraId="73D01C97" w14:textId="77777777" w:rsidR="004E0FF0" w:rsidRDefault="004E0FF0" w:rsidP="00642318">
      <w:pPr>
        <w:pStyle w:val="ListParagraph"/>
        <w:numPr>
          <w:ilvl w:val="0"/>
          <w:numId w:val="4"/>
        </w:numPr>
        <w:spacing w:line="276" w:lineRule="auto"/>
      </w:pPr>
      <w:r>
        <w:t>Run ‘npm install’ to install all the specified dependencies into local project</w:t>
      </w:r>
    </w:p>
    <w:p w14:paraId="11E5B250" w14:textId="77777777" w:rsidR="004E0FF0" w:rsidRPr="005420A3" w:rsidRDefault="004E0FF0" w:rsidP="00642318">
      <w:pPr>
        <w:pStyle w:val="ListParagraph"/>
        <w:numPr>
          <w:ilvl w:val="0"/>
          <w:numId w:val="4"/>
        </w:numPr>
        <w:spacing w:line="276" w:lineRule="auto"/>
      </w:pPr>
      <w:r w:rsidRPr="004E0FF0">
        <w:rPr>
          <w:b/>
        </w:rPr>
        <w:lastRenderedPageBreak/>
        <w:t>node_modules</w:t>
      </w:r>
      <w:r>
        <w:t xml:space="preserve"> will be created which contains the copy of the libraries/dependencies.</w:t>
      </w:r>
    </w:p>
    <w:p w14:paraId="33F65871" w14:textId="77777777" w:rsidR="003411B6" w:rsidRDefault="003411B6" w:rsidP="00642318">
      <w:pPr>
        <w:spacing w:line="276" w:lineRule="auto"/>
        <w:ind w:left="720"/>
      </w:pPr>
    </w:p>
    <w:p w14:paraId="0CABB56E" w14:textId="77777777" w:rsidR="003411B6" w:rsidRDefault="003411B6" w:rsidP="00642318">
      <w:pPr>
        <w:spacing w:line="276" w:lineRule="auto"/>
      </w:pPr>
      <w:r>
        <w:t xml:space="preserve">     </w:t>
      </w:r>
      <w:r>
        <w:rPr>
          <w:noProof/>
        </w:rPr>
        <w:t xml:space="preserve">                     </w:t>
      </w:r>
      <w:r>
        <w:rPr>
          <w:noProof/>
          <w:lang w:val="en-US"/>
        </w:rPr>
        <w:drawing>
          <wp:inline distT="0" distB="0" distL="0" distR="0" wp14:anchorId="400EF03E" wp14:editId="18233EDC">
            <wp:extent cx="3190875" cy="585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875" cy="5857875"/>
                    </a:xfrm>
                    <a:prstGeom prst="rect">
                      <a:avLst/>
                    </a:prstGeom>
                  </pic:spPr>
                </pic:pic>
              </a:graphicData>
            </a:graphic>
          </wp:inline>
        </w:drawing>
      </w:r>
    </w:p>
    <w:p w14:paraId="325BF04A" w14:textId="77777777" w:rsidR="003411B6" w:rsidRDefault="003411B6" w:rsidP="00642318">
      <w:pPr>
        <w:spacing w:line="276" w:lineRule="auto"/>
      </w:pPr>
    </w:p>
    <w:p w14:paraId="0C1E0A9F" w14:textId="77777777" w:rsidR="003411B6" w:rsidRDefault="003411B6" w:rsidP="00642318">
      <w:pPr>
        <w:spacing w:line="276" w:lineRule="auto"/>
      </w:pPr>
    </w:p>
    <w:p w14:paraId="778A3107"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B2F4A93" wp14:editId="004CBC47">
            <wp:extent cx="3438525" cy="616911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581" cy="6171013"/>
                    </a:xfrm>
                    <a:prstGeom prst="rect">
                      <a:avLst/>
                    </a:prstGeom>
                  </pic:spPr>
                </pic:pic>
              </a:graphicData>
            </a:graphic>
          </wp:inline>
        </w:drawing>
      </w:r>
    </w:p>
    <w:p w14:paraId="0B87CD63" w14:textId="77777777" w:rsidR="003411B6" w:rsidRDefault="003411B6" w:rsidP="00642318">
      <w:pPr>
        <w:spacing w:line="276" w:lineRule="auto"/>
        <w:rPr>
          <w:noProof/>
        </w:rPr>
      </w:pPr>
    </w:p>
    <w:p w14:paraId="73DEFB8B" w14:textId="77777777" w:rsidR="003411B6" w:rsidRDefault="003411B6" w:rsidP="00642318">
      <w:pPr>
        <w:spacing w:line="276" w:lineRule="auto"/>
        <w:rPr>
          <w:noProof/>
        </w:rPr>
      </w:pPr>
    </w:p>
    <w:p w14:paraId="4C65069F" w14:textId="77777777" w:rsidR="003411B6" w:rsidRDefault="003411B6" w:rsidP="00642318">
      <w:pPr>
        <w:spacing w:line="276" w:lineRule="auto"/>
        <w:rPr>
          <w:noProof/>
        </w:rPr>
      </w:pPr>
      <w:r>
        <w:rPr>
          <w:noProof/>
        </w:rPr>
        <w:t xml:space="preserve">                           </w:t>
      </w:r>
    </w:p>
    <w:p w14:paraId="5ABBD6CE" w14:textId="77777777" w:rsidR="003411B6" w:rsidRDefault="003411B6" w:rsidP="00642318">
      <w:pPr>
        <w:spacing w:line="276" w:lineRule="auto"/>
        <w:rPr>
          <w:noProof/>
        </w:rPr>
      </w:pPr>
      <w:r>
        <w:rPr>
          <w:noProof/>
        </w:rPr>
        <w:lastRenderedPageBreak/>
        <w:t xml:space="preserve">                          </w:t>
      </w:r>
      <w:r>
        <w:rPr>
          <w:noProof/>
          <w:lang w:val="en-US"/>
        </w:rPr>
        <w:drawing>
          <wp:inline distT="0" distB="0" distL="0" distR="0" wp14:anchorId="1ADF9F3A" wp14:editId="0FEC26BA">
            <wp:extent cx="3219450" cy="588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5886450"/>
                    </a:xfrm>
                    <a:prstGeom prst="rect">
                      <a:avLst/>
                    </a:prstGeom>
                  </pic:spPr>
                </pic:pic>
              </a:graphicData>
            </a:graphic>
          </wp:inline>
        </w:drawing>
      </w:r>
    </w:p>
    <w:p w14:paraId="732C7CE4" w14:textId="77777777" w:rsidR="003411B6" w:rsidRDefault="003411B6" w:rsidP="00642318">
      <w:pPr>
        <w:spacing w:line="276" w:lineRule="auto"/>
        <w:rPr>
          <w:noProof/>
        </w:rPr>
      </w:pPr>
      <w:r>
        <w:rPr>
          <w:noProof/>
        </w:rPr>
        <w:t xml:space="preserve"> </w:t>
      </w:r>
    </w:p>
    <w:p w14:paraId="0CC031CA" w14:textId="77777777" w:rsidR="003411B6" w:rsidRDefault="003411B6" w:rsidP="00642318">
      <w:pPr>
        <w:spacing w:line="276" w:lineRule="auto"/>
        <w:rPr>
          <w:noProof/>
        </w:rPr>
      </w:pPr>
      <w:r>
        <w:rPr>
          <w:noProof/>
        </w:rPr>
        <w:t xml:space="preserve">                       Fig:</w:t>
      </w:r>
      <w:r w:rsidR="00E750D5">
        <w:rPr>
          <w:noProof/>
        </w:rPr>
        <w:t xml:space="preserve"> Project  Architeture of basic web client</w:t>
      </w:r>
    </w:p>
    <w:p w14:paraId="4442C8B5" w14:textId="77777777" w:rsidR="00E7679D" w:rsidRDefault="00E7679D" w:rsidP="00642318">
      <w:pPr>
        <w:spacing w:line="276" w:lineRule="auto"/>
        <w:rPr>
          <w:noProof/>
        </w:rPr>
      </w:pPr>
    </w:p>
    <w:p w14:paraId="511A95AE" w14:textId="77777777" w:rsidR="004E0FF0" w:rsidRDefault="004E0FF0" w:rsidP="00642318">
      <w:pPr>
        <w:pStyle w:val="ListParagraph"/>
        <w:numPr>
          <w:ilvl w:val="0"/>
          <w:numId w:val="4"/>
        </w:numPr>
        <w:spacing w:line="276" w:lineRule="auto"/>
        <w:rPr>
          <w:noProof/>
        </w:rPr>
      </w:pPr>
      <w:r w:rsidRPr="004E0FF0">
        <w:rPr>
          <w:b/>
          <w:noProof/>
        </w:rPr>
        <w:t>views</w:t>
      </w:r>
      <w:r>
        <w:rPr>
          <w:noProof/>
        </w:rPr>
        <w:t xml:space="preserve"> folder contains the</w:t>
      </w:r>
      <w:r w:rsidR="00E7679D">
        <w:t xml:space="preserve"> modules and components that are used </w:t>
      </w:r>
      <w:r w:rsidR="003463AE">
        <w:t xml:space="preserve">to </w:t>
      </w:r>
      <w:r w:rsidR="00E7679D">
        <w:t>build the basic web client</w:t>
      </w:r>
    </w:p>
    <w:p w14:paraId="03ED0A75" w14:textId="77777777" w:rsidR="00834451" w:rsidRDefault="00834451" w:rsidP="00642318">
      <w:pPr>
        <w:pStyle w:val="ListParagraph"/>
        <w:numPr>
          <w:ilvl w:val="0"/>
          <w:numId w:val="4"/>
        </w:numPr>
        <w:spacing w:line="276" w:lineRule="auto"/>
        <w:rPr>
          <w:noProof/>
        </w:rPr>
      </w:pPr>
      <w:r w:rsidRPr="002A2BD3">
        <w:rPr>
          <w:b/>
          <w:noProof/>
        </w:rPr>
        <w:t>views/src</w:t>
      </w:r>
      <w:r w:rsidRPr="002A2BD3">
        <w:rPr>
          <w:noProof/>
        </w:rPr>
        <w:t xml:space="preserve"> – This folder contains all the modules and components</w:t>
      </w:r>
      <w:r w:rsidR="002A2BD3" w:rsidRPr="002A2BD3">
        <w:rPr>
          <w:noProof/>
        </w:rPr>
        <w:t xml:space="preserve"> that aer used to build basic web client</w:t>
      </w:r>
    </w:p>
    <w:p w14:paraId="37B6E09A" w14:textId="77777777" w:rsidR="002A2BD3" w:rsidRPr="002A2BD3" w:rsidRDefault="002A2BD3" w:rsidP="00642318">
      <w:pPr>
        <w:pStyle w:val="ListParagraph"/>
        <w:numPr>
          <w:ilvl w:val="0"/>
          <w:numId w:val="4"/>
        </w:numPr>
        <w:spacing w:line="276" w:lineRule="auto"/>
        <w:rPr>
          <w:noProof/>
        </w:rPr>
      </w:pPr>
      <w:r w:rsidRPr="002A2BD3">
        <w:rPr>
          <w:b/>
          <w:noProof/>
        </w:rPr>
        <w:t>views/</w:t>
      </w:r>
      <w:r>
        <w:rPr>
          <w:b/>
          <w:noProof/>
        </w:rPr>
        <w:t xml:space="preserve">src/app – </w:t>
      </w:r>
      <w:r w:rsidRPr="002A2BD3">
        <w:rPr>
          <w:noProof/>
        </w:rPr>
        <w:t>This folder contains all the building blocks of basic web client application</w:t>
      </w:r>
    </w:p>
    <w:p w14:paraId="7DD35353" w14:textId="77777777" w:rsidR="002A2BD3" w:rsidRDefault="002A2BD3" w:rsidP="00642318">
      <w:pPr>
        <w:pStyle w:val="ListParagraph"/>
        <w:numPr>
          <w:ilvl w:val="0"/>
          <w:numId w:val="4"/>
        </w:numPr>
        <w:spacing w:line="276" w:lineRule="auto"/>
        <w:rPr>
          <w:noProof/>
        </w:rPr>
      </w:pPr>
      <w:r w:rsidRPr="002A2BD3">
        <w:rPr>
          <w:b/>
          <w:noProof/>
        </w:rPr>
        <w:t>views/</w:t>
      </w:r>
      <w:r>
        <w:rPr>
          <w:b/>
          <w:noProof/>
        </w:rPr>
        <w:t>src/</w:t>
      </w:r>
      <w:r w:rsidRPr="002A2BD3">
        <w:rPr>
          <w:b/>
          <w:noProof/>
        </w:rPr>
        <w:t>assets</w:t>
      </w:r>
      <w:r w:rsidRPr="002A2BD3">
        <w:rPr>
          <w:noProof/>
        </w:rPr>
        <w:t xml:space="preserve"> –</w:t>
      </w:r>
      <w:r>
        <w:rPr>
          <w:noProof/>
        </w:rPr>
        <w:t xml:space="preserve"> T</w:t>
      </w:r>
      <w:r w:rsidRPr="002A2BD3">
        <w:rPr>
          <w:noProof/>
        </w:rPr>
        <w:t>his folder contains all the static files,json and images that are used across the application</w:t>
      </w:r>
    </w:p>
    <w:p w14:paraId="2F30A01F" w14:textId="77777777" w:rsidR="002A2BD3" w:rsidRDefault="002A2BD3" w:rsidP="00642318">
      <w:pPr>
        <w:pStyle w:val="ListParagraph"/>
        <w:numPr>
          <w:ilvl w:val="0"/>
          <w:numId w:val="4"/>
        </w:numPr>
        <w:spacing w:line="276" w:lineRule="auto"/>
        <w:rPr>
          <w:noProof/>
        </w:rPr>
      </w:pPr>
      <w:r>
        <w:rPr>
          <w:b/>
          <w:noProof/>
        </w:rPr>
        <w:t>.</w:t>
      </w:r>
      <w:r w:rsidRPr="002A2BD3">
        <w:rPr>
          <w:b/>
          <w:noProof/>
        </w:rPr>
        <w:t>angular-cli.json</w:t>
      </w:r>
      <w:r>
        <w:rPr>
          <w:noProof/>
        </w:rPr>
        <w:t xml:space="preserve"> -   contains the configurations that are required to load the angular-cli</w:t>
      </w:r>
    </w:p>
    <w:p w14:paraId="777BA099" w14:textId="77777777" w:rsidR="002A2BD3" w:rsidRPr="002A2BD3" w:rsidRDefault="002A2BD3" w:rsidP="00642318">
      <w:pPr>
        <w:pStyle w:val="ListParagraph"/>
        <w:numPr>
          <w:ilvl w:val="0"/>
          <w:numId w:val="4"/>
        </w:numPr>
        <w:spacing w:line="276" w:lineRule="auto"/>
        <w:rPr>
          <w:noProof/>
          <w:color w:val="0D0D0D" w:themeColor="text1" w:themeTint="F2"/>
          <w:szCs w:val="24"/>
        </w:rPr>
      </w:pPr>
      <w:r w:rsidRPr="002A2BD3">
        <w:rPr>
          <w:b/>
          <w:noProof/>
        </w:rPr>
        <w:lastRenderedPageBreak/>
        <w:t>views/</w:t>
      </w:r>
      <w:r>
        <w:rPr>
          <w:b/>
          <w:noProof/>
        </w:rPr>
        <w:t xml:space="preserve">src/environments - </w:t>
      </w:r>
      <w:r w:rsidRPr="002A2BD3">
        <w:rPr>
          <w:color w:val="0D0D0D" w:themeColor="text1" w:themeTint="F2"/>
          <w:szCs w:val="24"/>
          <w:shd w:val="clear" w:color="auto" w:fill="FFFFFF"/>
        </w:rPr>
        <w:t>let you specify settings to customize your application behaviour</w:t>
      </w:r>
    </w:p>
    <w:p w14:paraId="5CCCF787" w14:textId="77777777" w:rsid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You can define your own environments in the .angular-cli.json file.</w:t>
      </w:r>
    </w:p>
    <w:p w14:paraId="3E40F040" w14:textId="77777777" w:rsidR="002A2BD3" w:rsidRPr="002A2BD3" w:rsidRDefault="002A2BD3" w:rsidP="00642318">
      <w:pPr>
        <w:pStyle w:val="ListParagraph"/>
        <w:numPr>
          <w:ilvl w:val="0"/>
          <w:numId w:val="12"/>
        </w:numPr>
        <w:spacing w:line="276" w:lineRule="auto"/>
        <w:rPr>
          <w:noProof/>
          <w:color w:val="0D0D0D" w:themeColor="text1" w:themeTint="F2"/>
          <w:szCs w:val="24"/>
        </w:rPr>
      </w:pPr>
      <w:r w:rsidRPr="002A2BD3">
        <w:rPr>
          <w:noProof/>
          <w:color w:val="0D0D0D" w:themeColor="text1" w:themeTint="F2"/>
          <w:szCs w:val="24"/>
        </w:rPr>
        <w:t xml:space="preserve"> The default ones are:</w:t>
      </w:r>
    </w:p>
    <w:p w14:paraId="5C4DAAE7" w14:textId="77777777" w:rsid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source</w:t>
      </w:r>
      <w:r w:rsidRPr="002A2BD3">
        <w:rPr>
          <w:noProof/>
          <w:color w:val="0D0D0D" w:themeColor="text1" w:themeTint="F2"/>
          <w:szCs w:val="24"/>
        </w:rPr>
        <w:t>: use settings defined in environments/environment.ts</w:t>
      </w:r>
    </w:p>
    <w:p w14:paraId="2AA25016" w14:textId="77777777" w:rsidR="002A2BD3" w:rsidRPr="002A2BD3" w:rsidRDefault="002A2BD3" w:rsidP="00642318">
      <w:pPr>
        <w:pStyle w:val="ListParagraph"/>
        <w:numPr>
          <w:ilvl w:val="0"/>
          <w:numId w:val="13"/>
        </w:numPr>
        <w:spacing w:line="276" w:lineRule="auto"/>
        <w:rPr>
          <w:noProof/>
          <w:color w:val="0D0D0D" w:themeColor="text1" w:themeTint="F2"/>
          <w:szCs w:val="24"/>
        </w:rPr>
      </w:pPr>
      <w:r w:rsidRPr="002A2BD3">
        <w:rPr>
          <w:b/>
          <w:noProof/>
          <w:color w:val="0D0D0D" w:themeColor="text1" w:themeTint="F2"/>
          <w:szCs w:val="24"/>
        </w:rPr>
        <w:t>dev</w:t>
      </w:r>
      <w:r w:rsidRPr="002A2BD3">
        <w:rPr>
          <w:noProof/>
          <w:color w:val="0D0D0D" w:themeColor="text1" w:themeTint="F2"/>
          <w:szCs w:val="24"/>
        </w:rPr>
        <w:t>: use settings defined in environments/environment.ts</w:t>
      </w:r>
    </w:p>
    <w:p w14:paraId="2FE7329C" w14:textId="77777777" w:rsidR="002A2BD3" w:rsidRPr="002A2BD3" w:rsidRDefault="002A2BD3" w:rsidP="00642318">
      <w:pPr>
        <w:pStyle w:val="ListParagraph"/>
        <w:numPr>
          <w:ilvl w:val="0"/>
          <w:numId w:val="13"/>
        </w:numPr>
        <w:spacing w:line="276" w:lineRule="auto"/>
        <w:jc w:val="left"/>
        <w:rPr>
          <w:noProof/>
          <w:color w:val="0D0D0D" w:themeColor="text1" w:themeTint="F2"/>
          <w:szCs w:val="24"/>
        </w:rPr>
      </w:pPr>
      <w:r w:rsidRPr="002A2BD3">
        <w:rPr>
          <w:b/>
          <w:noProof/>
          <w:color w:val="0D0D0D" w:themeColor="text1" w:themeTint="F2"/>
          <w:szCs w:val="24"/>
        </w:rPr>
        <w:t>prod</w:t>
      </w:r>
      <w:r>
        <w:rPr>
          <w:noProof/>
          <w:color w:val="0D0D0D" w:themeColor="text1" w:themeTint="F2"/>
          <w:szCs w:val="24"/>
        </w:rPr>
        <w:t xml:space="preserve">: use settings define in </w:t>
      </w:r>
      <w:r w:rsidRPr="002A2BD3">
        <w:rPr>
          <w:noProof/>
          <w:color w:val="0D0D0D" w:themeColor="text1" w:themeTint="F2"/>
          <w:szCs w:val="24"/>
        </w:rPr>
        <w:t>environments/environment.prod.ts</w:t>
      </w:r>
    </w:p>
    <w:p w14:paraId="538D639C" w14:textId="77777777" w:rsidR="00E750D5" w:rsidRPr="002A2BD3" w:rsidRDefault="002A2BD3" w:rsidP="00642318">
      <w:pPr>
        <w:pStyle w:val="ListParagraph"/>
        <w:spacing w:line="276" w:lineRule="auto"/>
        <w:ind w:left="1785"/>
        <w:rPr>
          <w:noProof/>
          <w:color w:val="0D0D0D" w:themeColor="text1" w:themeTint="F2"/>
          <w:szCs w:val="24"/>
        </w:rPr>
      </w:pPr>
      <w:r w:rsidRPr="002A2BD3">
        <w:rPr>
          <w:noProof/>
          <w:color w:val="0D0D0D" w:themeColor="text1" w:themeTint="F2"/>
          <w:szCs w:val="24"/>
        </w:rPr>
        <w:t>.</w:t>
      </w:r>
    </w:p>
    <w:p w14:paraId="723348D0" w14:textId="7F6C2B2D" w:rsidR="003411B6" w:rsidRPr="00584D51" w:rsidRDefault="00E7679D" w:rsidP="00584D51">
      <w:pPr>
        <w:pStyle w:val="Heading1"/>
      </w:pPr>
      <w:r w:rsidRPr="00584D51">
        <w:t xml:space="preserve"> </w:t>
      </w:r>
      <w:bookmarkStart w:id="14" w:name="_Toc516152005"/>
      <w:r w:rsidR="00E750D5" w:rsidRPr="00584D51">
        <w:t>Data Flow</w:t>
      </w:r>
      <w:bookmarkEnd w:id="14"/>
    </w:p>
    <w:p w14:paraId="347D380B" w14:textId="77777777" w:rsidR="003411B6" w:rsidRPr="003411B6" w:rsidRDefault="00E750D5" w:rsidP="00642318">
      <w:pPr>
        <w:spacing w:line="276" w:lineRule="auto"/>
      </w:pPr>
      <w:r>
        <w:t xml:space="preserve"> </w:t>
      </w:r>
      <w:r w:rsidR="003411B6">
        <w:t xml:space="preserve">     </w:t>
      </w:r>
      <w:r w:rsidR="003411B6">
        <w:br/>
      </w:r>
      <w:r>
        <w:t xml:space="preserve">              </w:t>
      </w:r>
      <w:r w:rsidR="004A4CC9">
        <w:t>The below</w:t>
      </w:r>
      <w:r>
        <w:t xml:space="preserve"> diagram illustrates the data flow between components</w:t>
      </w:r>
    </w:p>
    <w:p w14:paraId="42DBC7CD" w14:textId="77777777" w:rsidR="0019191D" w:rsidRDefault="00E750D5" w:rsidP="00642318">
      <w:pPr>
        <w:spacing w:line="276" w:lineRule="auto"/>
      </w:pPr>
      <w:r>
        <w:t xml:space="preserve">            </w:t>
      </w:r>
    </w:p>
    <w:p w14:paraId="048CDA18" w14:textId="77777777" w:rsidR="0019191D" w:rsidRPr="0019191D" w:rsidRDefault="0019191D" w:rsidP="00642318">
      <w:pPr>
        <w:spacing w:line="276" w:lineRule="auto"/>
      </w:pPr>
    </w:p>
    <w:p w14:paraId="2A977D4C" w14:textId="77777777" w:rsidR="0019191D" w:rsidRDefault="0019191D" w:rsidP="00642318">
      <w:pPr>
        <w:spacing w:line="276" w:lineRule="auto"/>
      </w:pPr>
      <w:r>
        <w:rPr>
          <w:noProof/>
          <w:lang w:val="en-US"/>
        </w:rPr>
        <w:drawing>
          <wp:inline distT="0" distB="0" distL="0" distR="0" wp14:anchorId="71966756" wp14:editId="3207502B">
            <wp:extent cx="5731510" cy="3393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93440"/>
                    </a:xfrm>
                    <a:prstGeom prst="rect">
                      <a:avLst/>
                    </a:prstGeom>
                  </pic:spPr>
                </pic:pic>
              </a:graphicData>
            </a:graphic>
          </wp:inline>
        </w:drawing>
      </w:r>
    </w:p>
    <w:p w14:paraId="10AE9764" w14:textId="77777777" w:rsidR="003411B6" w:rsidRDefault="003411B6" w:rsidP="00642318">
      <w:pPr>
        <w:spacing w:line="276" w:lineRule="auto"/>
      </w:pPr>
    </w:p>
    <w:p w14:paraId="14F29572" w14:textId="77777777" w:rsidR="003411B6" w:rsidRDefault="003411B6" w:rsidP="00642318">
      <w:pPr>
        <w:spacing w:line="276" w:lineRule="auto"/>
      </w:pPr>
      <w:r>
        <w:t xml:space="preserve">                                 Fig: Data flow of </w:t>
      </w:r>
      <w:r w:rsidR="00A1562E">
        <w:t>Swordfish</w:t>
      </w:r>
      <w:r>
        <w:t xml:space="preserve"> basic web client</w:t>
      </w:r>
    </w:p>
    <w:p w14:paraId="395C0025" w14:textId="77777777" w:rsidR="003411B6" w:rsidRDefault="003411B6" w:rsidP="00642318">
      <w:pPr>
        <w:spacing w:line="276" w:lineRule="auto"/>
      </w:pPr>
      <w:r>
        <w:t xml:space="preserve">                                         </w:t>
      </w:r>
    </w:p>
    <w:p w14:paraId="7502299B" w14:textId="0B1306DF" w:rsidR="00584D51" w:rsidRDefault="00B71F16" w:rsidP="003657F5">
      <w:pPr>
        <w:pStyle w:val="Heading2"/>
        <w:numPr>
          <w:ilvl w:val="1"/>
          <w:numId w:val="29"/>
        </w:numPr>
      </w:pPr>
      <w:r w:rsidRPr="00584D51">
        <w:t xml:space="preserve"> </w:t>
      </w:r>
      <w:bookmarkStart w:id="15" w:name="_Toc516152006"/>
      <w:r w:rsidR="00E7679D" w:rsidRPr="00584D51">
        <w:t>Views folder</w:t>
      </w:r>
      <w:bookmarkEnd w:id="15"/>
    </w:p>
    <w:p w14:paraId="4ACAC1FD" w14:textId="77777777" w:rsidR="00584D51" w:rsidRPr="00584D51" w:rsidRDefault="00584D51" w:rsidP="00584D51"/>
    <w:p w14:paraId="1F795E6B" w14:textId="77777777" w:rsidR="004A4CC9" w:rsidRDefault="00E7679D" w:rsidP="00642318">
      <w:pPr>
        <w:pStyle w:val="ListParagraph"/>
        <w:numPr>
          <w:ilvl w:val="0"/>
          <w:numId w:val="11"/>
        </w:numPr>
        <w:spacing w:line="276" w:lineRule="auto"/>
      </w:pPr>
      <w:r>
        <w:t>Any Modifications/addition of new files that relates to functional change or enhancement of the basic web client are to be done to files in this folder</w:t>
      </w:r>
    </w:p>
    <w:p w14:paraId="0E27F947" w14:textId="77777777" w:rsidR="00033AF3" w:rsidRDefault="00033AF3" w:rsidP="00642318">
      <w:pPr>
        <w:pStyle w:val="ListParagraph"/>
        <w:numPr>
          <w:ilvl w:val="0"/>
          <w:numId w:val="11"/>
        </w:numPr>
        <w:spacing w:line="276" w:lineRule="auto"/>
      </w:pPr>
      <w:r>
        <w:t>Middle Ware(app.js): This file is used as middle ware between basic web client and the backend server</w:t>
      </w:r>
    </w:p>
    <w:p w14:paraId="2E92DA6E" w14:textId="77777777" w:rsidR="00033AF3" w:rsidRDefault="00033AF3" w:rsidP="00642318">
      <w:pPr>
        <w:pStyle w:val="ListParagraph"/>
        <w:numPr>
          <w:ilvl w:val="0"/>
          <w:numId w:val="11"/>
        </w:numPr>
        <w:spacing w:line="276" w:lineRule="auto"/>
      </w:pPr>
      <w:r w:rsidRPr="00033AF3">
        <w:rPr>
          <w:b/>
        </w:rPr>
        <w:lastRenderedPageBreak/>
        <w:t>Views/src/app/home</w:t>
      </w:r>
      <w:r>
        <w:t xml:space="preserve"> : This folder contains the logic that is used to consume the input and produce the output </w:t>
      </w:r>
    </w:p>
    <w:p w14:paraId="52D28C4B" w14:textId="77777777" w:rsidR="00E7679D" w:rsidRPr="004A4CC9" w:rsidRDefault="00E7679D" w:rsidP="00642318">
      <w:pPr>
        <w:spacing w:line="276" w:lineRule="auto"/>
        <w:ind w:left="1155"/>
      </w:pPr>
    </w:p>
    <w:p w14:paraId="725D0D62" w14:textId="77777777" w:rsidR="004A4CC9" w:rsidRPr="004A4CC9" w:rsidRDefault="004A4CC9" w:rsidP="00642318">
      <w:pPr>
        <w:pStyle w:val="ListParagraph"/>
        <w:spacing w:line="276" w:lineRule="auto"/>
        <w:ind w:left="1155"/>
      </w:pPr>
    </w:p>
    <w:p w14:paraId="76D75745" w14:textId="489B43CB" w:rsidR="0019191D" w:rsidRDefault="00E750D5" w:rsidP="00584D51">
      <w:pPr>
        <w:pStyle w:val="Heading1"/>
      </w:pPr>
      <w:bookmarkStart w:id="16" w:name="_Toc516152007"/>
      <w:r w:rsidRPr="00584D51">
        <w:t>Components Used</w:t>
      </w:r>
      <w:r w:rsidR="00A1562E" w:rsidRPr="00584D51">
        <w:t xml:space="preserve"> for Swordfish B</w:t>
      </w:r>
      <w:r w:rsidR="00B71F16" w:rsidRPr="00584D51">
        <w:t>asic Web Client</w:t>
      </w:r>
      <w:bookmarkEnd w:id="16"/>
    </w:p>
    <w:p w14:paraId="0784ACC6" w14:textId="77777777" w:rsidR="00584D51" w:rsidRPr="00584D51" w:rsidRDefault="00584D51" w:rsidP="00584D51"/>
    <w:p w14:paraId="18AE0226" w14:textId="6A75E9E7" w:rsidR="005420A3" w:rsidRPr="00584D51" w:rsidRDefault="00584D51" w:rsidP="00584D51">
      <w:pPr>
        <w:spacing w:line="276" w:lineRule="auto"/>
        <w:rPr>
          <w:b/>
        </w:rPr>
      </w:pPr>
      <w:r w:rsidRPr="00584D51">
        <w:rPr>
          <w:b/>
        </w:rPr>
        <w:t xml:space="preserve">        App.js </w:t>
      </w:r>
    </w:p>
    <w:p w14:paraId="669531EF" w14:textId="77777777" w:rsidR="00E750D5" w:rsidRDefault="00E750D5" w:rsidP="00642318">
      <w:pPr>
        <w:pStyle w:val="ListParagraph"/>
        <w:numPr>
          <w:ilvl w:val="0"/>
          <w:numId w:val="8"/>
        </w:numPr>
        <w:spacing w:line="276" w:lineRule="auto"/>
      </w:pPr>
      <w:r>
        <w:t>This acts as a middle ware between angular components</w:t>
      </w:r>
      <w:r w:rsidR="0080733B">
        <w:t>(basic web client )</w:t>
      </w:r>
      <w:r>
        <w:t xml:space="preserve"> and </w:t>
      </w:r>
      <w:r w:rsidR="006B6577">
        <w:t>server</w:t>
      </w:r>
      <w:r w:rsidR="0080733B">
        <w:t>(backend)</w:t>
      </w:r>
      <w:r w:rsidR="006B6577">
        <w:t xml:space="preserve"> </w:t>
      </w:r>
    </w:p>
    <w:p w14:paraId="04A99EA1" w14:textId="77777777" w:rsidR="0080733B" w:rsidRDefault="0080733B" w:rsidP="00642318">
      <w:pPr>
        <w:pStyle w:val="ListParagraph"/>
        <w:numPr>
          <w:ilvl w:val="0"/>
          <w:numId w:val="8"/>
        </w:numPr>
        <w:spacing w:line="276" w:lineRule="auto"/>
      </w:pPr>
      <w:r>
        <w:t xml:space="preserve">All the required libraries are injected in to the app.js file using </w:t>
      </w:r>
      <w:r w:rsidRPr="0080733B">
        <w:rPr>
          <w:b/>
        </w:rPr>
        <w:t xml:space="preserve">require </w:t>
      </w:r>
      <w:r>
        <w:t>method</w:t>
      </w:r>
    </w:p>
    <w:p w14:paraId="7A37432D" w14:textId="77777777" w:rsidR="0080733B" w:rsidRDefault="0080733B" w:rsidP="00642318">
      <w:pPr>
        <w:pStyle w:val="ListParagraph"/>
        <w:numPr>
          <w:ilvl w:val="0"/>
          <w:numId w:val="8"/>
        </w:numPr>
        <w:spacing w:line="276" w:lineRule="auto"/>
      </w:pPr>
      <w:r>
        <w:t>Example:</w:t>
      </w:r>
    </w:p>
    <w:p w14:paraId="35191A7F" w14:textId="77777777" w:rsidR="0080733B" w:rsidRDefault="0080733B" w:rsidP="00642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575"/>
        <w:jc w:val="left"/>
        <w:rPr>
          <w:rFonts w:ascii="Courier New" w:hAnsi="Courier New" w:cs="Courier New"/>
          <w:color w:val="000000"/>
          <w:spacing w:val="0"/>
          <w:kern w:val="0"/>
          <w:sz w:val="18"/>
          <w:szCs w:val="18"/>
          <w:lang w:val="en-IN" w:eastAsia="en-IN"/>
        </w:rPr>
      </w:pPr>
      <w:r>
        <w:t xml:space="preserve">    </w:t>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i/>
          <w:iCs/>
          <w:color w:val="000000"/>
          <w:spacing w:val="0"/>
          <w:kern w:val="0"/>
          <w:sz w:val="18"/>
          <w:szCs w:val="18"/>
          <w:lang w:val="en-IN" w:eastAsia="en-IN"/>
        </w:rPr>
        <w:t xml:space="preserve">cors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'cors'</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color w:val="458383"/>
          <w:spacing w:val="0"/>
          <w:kern w:val="0"/>
          <w:sz w:val="18"/>
          <w:szCs w:val="18"/>
          <w:lang w:val="en-IN" w:eastAsia="en-IN"/>
        </w:rPr>
        <w:t xml:space="preserve">http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'http'</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color w:val="458383"/>
          <w:spacing w:val="0"/>
          <w:kern w:val="0"/>
          <w:sz w:val="18"/>
          <w:szCs w:val="18"/>
          <w:lang w:val="en-IN" w:eastAsia="en-IN"/>
        </w:rPr>
        <w:t xml:space="preserve">path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'path'</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color w:val="000000"/>
          <w:spacing w:val="0"/>
          <w:kern w:val="0"/>
          <w:sz w:val="18"/>
          <w:szCs w:val="18"/>
          <w:lang w:val="en-IN" w:eastAsia="en-IN"/>
        </w:rPr>
        <w:br/>
      </w:r>
      <w:r>
        <w:rPr>
          <w:rFonts w:ascii="Courier New" w:hAnsi="Courier New" w:cs="Courier New"/>
          <w:b/>
          <w:bCs/>
          <w:color w:val="000080"/>
          <w:spacing w:val="0"/>
          <w:kern w:val="0"/>
          <w:sz w:val="18"/>
          <w:szCs w:val="18"/>
          <w:lang w:val="en-IN" w:eastAsia="en-IN"/>
        </w:rPr>
        <w:t xml:space="preserve"> </w:t>
      </w:r>
      <w:r>
        <w:rPr>
          <w:rFonts w:ascii="Courier New" w:hAnsi="Courier New" w:cs="Courier New"/>
          <w:b/>
          <w:bCs/>
          <w:color w:val="000080"/>
          <w:spacing w:val="0"/>
          <w:kern w:val="0"/>
          <w:sz w:val="18"/>
          <w:szCs w:val="18"/>
          <w:lang w:val="en-IN" w:eastAsia="en-IN"/>
        </w:rPr>
        <w:tab/>
      </w:r>
      <w:r w:rsidRPr="0080733B">
        <w:rPr>
          <w:rFonts w:ascii="Courier New" w:hAnsi="Courier New" w:cs="Courier New"/>
          <w:b/>
          <w:bCs/>
          <w:color w:val="000080"/>
          <w:spacing w:val="0"/>
          <w:kern w:val="0"/>
          <w:sz w:val="18"/>
          <w:szCs w:val="18"/>
          <w:lang w:val="en-IN" w:eastAsia="en-IN"/>
        </w:rPr>
        <w:t xml:space="preserve">var </w:t>
      </w:r>
      <w:r w:rsidRPr="0080733B">
        <w:rPr>
          <w:rFonts w:ascii="Courier New" w:hAnsi="Courier New" w:cs="Courier New"/>
          <w:i/>
          <w:iCs/>
          <w:color w:val="000000"/>
          <w:spacing w:val="0"/>
          <w:kern w:val="0"/>
          <w:sz w:val="18"/>
          <w:szCs w:val="18"/>
          <w:lang w:val="en-IN" w:eastAsia="en-IN"/>
        </w:rPr>
        <w:t xml:space="preserve">request </w:t>
      </w:r>
      <w:r w:rsidRPr="0080733B">
        <w:rPr>
          <w:rFonts w:ascii="Courier New" w:hAnsi="Courier New" w:cs="Courier New"/>
          <w:color w:val="000000"/>
          <w:spacing w:val="0"/>
          <w:kern w:val="0"/>
          <w:sz w:val="18"/>
          <w:szCs w:val="18"/>
          <w:lang w:val="en-IN" w:eastAsia="en-IN"/>
        </w:rPr>
        <w:t xml:space="preserve">= </w:t>
      </w:r>
      <w:r w:rsidRPr="0080733B">
        <w:rPr>
          <w:rFonts w:ascii="Courier New" w:hAnsi="Courier New" w:cs="Courier New"/>
          <w:color w:val="458383"/>
          <w:spacing w:val="0"/>
          <w:kern w:val="0"/>
          <w:sz w:val="18"/>
          <w:szCs w:val="18"/>
          <w:lang w:val="en-IN" w:eastAsia="en-IN"/>
        </w:rPr>
        <w:t>require</w:t>
      </w:r>
      <w:r w:rsidRPr="0080733B">
        <w:rPr>
          <w:rFonts w:ascii="Courier New" w:hAnsi="Courier New" w:cs="Courier New"/>
          <w:color w:val="000000"/>
          <w:spacing w:val="0"/>
          <w:kern w:val="0"/>
          <w:sz w:val="18"/>
          <w:szCs w:val="18"/>
          <w:lang w:val="en-IN" w:eastAsia="en-IN"/>
        </w:rPr>
        <w:t>(</w:t>
      </w:r>
      <w:r w:rsidRPr="0080733B">
        <w:rPr>
          <w:rFonts w:ascii="Courier New" w:hAnsi="Courier New" w:cs="Courier New"/>
          <w:b/>
          <w:bCs/>
          <w:color w:val="008000"/>
          <w:spacing w:val="0"/>
          <w:kern w:val="0"/>
          <w:sz w:val="18"/>
          <w:szCs w:val="18"/>
          <w:lang w:val="en-IN" w:eastAsia="en-IN"/>
        </w:rPr>
        <w:t>'request'</w:t>
      </w:r>
      <w:r w:rsidRPr="0080733B">
        <w:rPr>
          <w:rFonts w:ascii="Courier New" w:hAnsi="Courier New" w:cs="Courier New"/>
          <w:color w:val="000000"/>
          <w:spacing w:val="0"/>
          <w:kern w:val="0"/>
          <w:sz w:val="18"/>
          <w:szCs w:val="18"/>
          <w:lang w:val="en-IN" w:eastAsia="en-IN"/>
        </w:rPr>
        <w:t>);</w:t>
      </w:r>
    </w:p>
    <w:p w14:paraId="1F1A4B70" w14:textId="77777777" w:rsidR="0080733B" w:rsidRPr="0080733B" w:rsidRDefault="0080733B" w:rsidP="0064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Courier New" w:hAnsi="Courier New" w:cs="Courier New"/>
          <w:color w:val="000000"/>
          <w:spacing w:val="0"/>
          <w:kern w:val="0"/>
          <w:sz w:val="18"/>
          <w:szCs w:val="18"/>
          <w:lang w:val="en-IN" w:eastAsia="en-IN"/>
        </w:rPr>
      </w:pPr>
      <w:r>
        <w:rPr>
          <w:rFonts w:ascii="Courier New" w:hAnsi="Courier New" w:cs="Courier New"/>
          <w:color w:val="000000"/>
          <w:spacing w:val="0"/>
          <w:kern w:val="0"/>
          <w:sz w:val="18"/>
          <w:szCs w:val="18"/>
          <w:lang w:val="en-IN" w:eastAsia="en-IN"/>
        </w:rPr>
        <w:t xml:space="preserve">             </w:t>
      </w:r>
    </w:p>
    <w:p w14:paraId="4ECCBE3C" w14:textId="77777777" w:rsidR="0080733B" w:rsidRDefault="0080733B" w:rsidP="00642318">
      <w:pPr>
        <w:pStyle w:val="ListParagraph"/>
        <w:numPr>
          <w:ilvl w:val="0"/>
          <w:numId w:val="8"/>
        </w:numPr>
        <w:spacing w:line="276" w:lineRule="auto"/>
      </w:pPr>
      <w:r>
        <w:t>To handle CORS issue, added required headers using app</w:t>
      </w:r>
      <w:r w:rsidR="00F0792E">
        <w:t>.use()</w:t>
      </w:r>
    </w:p>
    <w:p w14:paraId="1FAAE6A1" w14:textId="77777777" w:rsidR="0080733B" w:rsidRDefault="0080733B" w:rsidP="00642318">
      <w:pPr>
        <w:pStyle w:val="ListParagraph"/>
        <w:spacing w:line="276" w:lineRule="auto"/>
        <w:ind w:left="1575"/>
      </w:pPr>
    </w:p>
    <w:p w14:paraId="7A5E785D" w14:textId="77777777" w:rsidR="0080733B" w:rsidRDefault="0080733B" w:rsidP="00642318">
      <w:pPr>
        <w:pStyle w:val="HTMLPreformatted"/>
        <w:shd w:val="clear" w:color="auto" w:fill="FFFFFF"/>
        <w:spacing w:line="276" w:lineRule="auto"/>
        <w:ind w:left="1832"/>
        <w:rPr>
          <w:color w:val="000000"/>
          <w:sz w:val="18"/>
          <w:szCs w:val="18"/>
        </w:rPr>
      </w:pPr>
      <w:r>
        <w:t xml:space="preserve">  </w:t>
      </w:r>
      <w:r>
        <w:rPr>
          <w:color w:val="458383"/>
          <w:sz w:val="18"/>
          <w:szCs w:val="18"/>
        </w:rPr>
        <w:t>app</w:t>
      </w:r>
      <w:r>
        <w:rPr>
          <w:color w:val="000000"/>
          <w:sz w:val="18"/>
          <w:szCs w:val="18"/>
        </w:rPr>
        <w:t>.</w:t>
      </w:r>
      <w:r>
        <w:rPr>
          <w:color w:val="7A7A43"/>
          <w:sz w:val="18"/>
          <w:szCs w:val="18"/>
        </w:rPr>
        <w:t>use</w:t>
      </w:r>
      <w:r>
        <w:rPr>
          <w:color w:val="000000"/>
          <w:sz w:val="18"/>
          <w:szCs w:val="18"/>
        </w:rPr>
        <w:t>(</w:t>
      </w:r>
      <w:r>
        <w:rPr>
          <w:b/>
          <w:bCs/>
          <w:color w:val="000080"/>
          <w:sz w:val="18"/>
          <w:szCs w:val="18"/>
        </w:rPr>
        <w:t>function</w:t>
      </w:r>
      <w:r>
        <w:rPr>
          <w:color w:val="000000"/>
          <w:sz w:val="18"/>
          <w:szCs w:val="18"/>
        </w:rPr>
        <w:t>(req, res, next) {</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'Access-Control-Allow-Origin'</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'Access-Control-Allow-Headers'</w:t>
      </w:r>
      <w:r>
        <w:rPr>
          <w:color w:val="000000"/>
          <w:sz w:val="18"/>
          <w:szCs w:val="18"/>
        </w:rPr>
        <w:t xml:space="preserve">, </w:t>
      </w:r>
      <w:r>
        <w:rPr>
          <w:b/>
          <w:bCs/>
          <w:color w:val="008000"/>
          <w:sz w:val="18"/>
          <w:szCs w:val="18"/>
        </w:rPr>
        <w:t>'Origin, X-Requested-With, Content-Type, Accept,X-Auth-Token,Cookie-Headers'</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'Access-Control-Allow-Methods'</w:t>
      </w:r>
      <w:r>
        <w:rPr>
          <w:color w:val="000000"/>
          <w:sz w:val="18"/>
          <w:szCs w:val="18"/>
        </w:rPr>
        <w:t xml:space="preserve">, </w:t>
      </w:r>
      <w:r>
        <w:rPr>
          <w:b/>
          <w:bCs/>
          <w:color w:val="008000"/>
          <w:sz w:val="18"/>
          <w:szCs w:val="18"/>
        </w:rPr>
        <w:t>'POST,GET,OPTIONS,PUT,DELETE'</w:t>
      </w:r>
      <w:r>
        <w:rPr>
          <w:color w:val="000000"/>
          <w:sz w:val="18"/>
          <w:szCs w:val="18"/>
        </w:rPr>
        <w:t>);</w:t>
      </w:r>
      <w:r>
        <w:rPr>
          <w:color w:val="000000"/>
          <w:sz w:val="18"/>
          <w:szCs w:val="18"/>
        </w:rPr>
        <w:br/>
        <w:t xml:space="preserve">    res.</w:t>
      </w:r>
      <w:r>
        <w:rPr>
          <w:color w:val="7A7A43"/>
          <w:sz w:val="18"/>
          <w:szCs w:val="18"/>
        </w:rPr>
        <w:t>header</w:t>
      </w:r>
      <w:r>
        <w:rPr>
          <w:color w:val="000000"/>
          <w:sz w:val="18"/>
          <w:szCs w:val="18"/>
        </w:rPr>
        <w:t>(</w:t>
      </w:r>
      <w:r>
        <w:rPr>
          <w:b/>
          <w:bCs/>
          <w:color w:val="008000"/>
          <w:sz w:val="18"/>
          <w:szCs w:val="18"/>
        </w:rPr>
        <w:t>'Allow'</w:t>
      </w:r>
      <w:r>
        <w:rPr>
          <w:color w:val="000000"/>
          <w:sz w:val="18"/>
          <w:szCs w:val="18"/>
        </w:rPr>
        <w:t>,</w:t>
      </w:r>
      <w:r>
        <w:rPr>
          <w:b/>
          <w:bCs/>
          <w:color w:val="008000"/>
          <w:sz w:val="18"/>
          <w:szCs w:val="18"/>
        </w:rPr>
        <w:t>'HEAD, GET, PATCH, POST, OPTIONS, DELETE'</w:t>
      </w:r>
      <w:r>
        <w:rPr>
          <w:color w:val="000000"/>
          <w:sz w:val="18"/>
          <w:szCs w:val="18"/>
        </w:rPr>
        <w:t>);</w:t>
      </w:r>
      <w:r>
        <w:rPr>
          <w:color w:val="000000"/>
          <w:sz w:val="18"/>
          <w:szCs w:val="18"/>
        </w:rPr>
        <w:br/>
        <w:t xml:space="preserve">    next();</w:t>
      </w:r>
      <w:r>
        <w:rPr>
          <w:color w:val="000000"/>
          <w:sz w:val="18"/>
          <w:szCs w:val="18"/>
        </w:rPr>
        <w:br/>
        <w:t>});</w:t>
      </w:r>
    </w:p>
    <w:p w14:paraId="153C8BBD" w14:textId="77777777" w:rsidR="0080733B" w:rsidRDefault="0080733B" w:rsidP="00642318">
      <w:pPr>
        <w:pStyle w:val="ListParagraph"/>
        <w:spacing w:line="276" w:lineRule="auto"/>
        <w:ind w:left="1575"/>
      </w:pPr>
    </w:p>
    <w:p w14:paraId="4EC98031" w14:textId="77777777" w:rsidR="006B6577" w:rsidRDefault="006B6577" w:rsidP="00642318">
      <w:pPr>
        <w:pStyle w:val="ListParagraph"/>
        <w:spacing w:line="276" w:lineRule="auto"/>
        <w:ind w:left="1575"/>
      </w:pPr>
    </w:p>
    <w:p w14:paraId="2347A9ED" w14:textId="77777777" w:rsidR="006B6577" w:rsidRDefault="004A4CC9" w:rsidP="00642318">
      <w:pPr>
        <w:spacing w:line="276" w:lineRule="auto"/>
      </w:pPr>
      <w:r>
        <w:rPr>
          <w:noProof/>
          <w:lang w:val="en-US"/>
        </w:rPr>
        <w:lastRenderedPageBreak/>
        <w:drawing>
          <wp:inline distT="0" distB="0" distL="0" distR="0" wp14:anchorId="5D9B5A43" wp14:editId="2BE2919C">
            <wp:extent cx="5731510" cy="3345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45180"/>
                    </a:xfrm>
                    <a:prstGeom prst="rect">
                      <a:avLst/>
                    </a:prstGeom>
                  </pic:spPr>
                </pic:pic>
              </a:graphicData>
            </a:graphic>
          </wp:inline>
        </w:drawing>
      </w:r>
    </w:p>
    <w:p w14:paraId="0F4E9F93" w14:textId="77777777" w:rsidR="00A607C2" w:rsidRDefault="003439B2" w:rsidP="00642318">
      <w:pPr>
        <w:spacing w:line="276" w:lineRule="auto"/>
      </w:pPr>
      <w:r>
        <w:t xml:space="preserve">   </w:t>
      </w:r>
      <w:r w:rsidR="006B6577">
        <w:t xml:space="preserve">              </w:t>
      </w:r>
    </w:p>
    <w:p w14:paraId="564C7FE6" w14:textId="77777777" w:rsidR="006B6577" w:rsidRDefault="006B6577" w:rsidP="00642318">
      <w:pPr>
        <w:pStyle w:val="ListParagraph"/>
        <w:numPr>
          <w:ilvl w:val="0"/>
          <w:numId w:val="8"/>
        </w:numPr>
        <w:spacing w:line="276" w:lineRule="auto"/>
      </w:pPr>
      <w:r>
        <w:t>All methods that are used to communicate the view (basic web client) and backend(server) resides in this file</w:t>
      </w:r>
    </w:p>
    <w:p w14:paraId="4FD38EEB" w14:textId="77777777" w:rsidR="006B6577" w:rsidRDefault="006B6577" w:rsidP="00642318">
      <w:pPr>
        <w:pStyle w:val="ListParagraph"/>
        <w:numPr>
          <w:ilvl w:val="0"/>
          <w:numId w:val="8"/>
        </w:numPr>
        <w:spacing w:line="276" w:lineRule="auto"/>
      </w:pPr>
      <w:r>
        <w:t xml:space="preserve">CORS dependency is used to handle all the domain related issues and </w:t>
      </w:r>
      <w:r w:rsidR="00B67F22">
        <w:t>to transfer data from one domain to another</w:t>
      </w:r>
    </w:p>
    <w:p w14:paraId="021EAA96" w14:textId="77777777" w:rsidR="00B67F22" w:rsidRDefault="00B67F22" w:rsidP="00642318">
      <w:pPr>
        <w:pStyle w:val="ListParagraph"/>
        <w:numPr>
          <w:ilvl w:val="0"/>
          <w:numId w:val="8"/>
        </w:numPr>
        <w:spacing w:line="276" w:lineRule="auto"/>
      </w:pPr>
      <w:r>
        <w:rPr>
          <w:b/>
        </w:rPr>
        <w:t>a</w:t>
      </w:r>
      <w:r w:rsidRPr="00B67F22">
        <w:rPr>
          <w:b/>
        </w:rPr>
        <w:t>pp.get ():</w:t>
      </w:r>
      <w:r>
        <w:rPr>
          <w:b/>
        </w:rPr>
        <w:t xml:space="preserve"> </w:t>
      </w:r>
      <w:r w:rsidRPr="00B67F22">
        <w:t>This method is used to fetch data from the endpoint</w:t>
      </w:r>
      <w:r>
        <w:t>.</w:t>
      </w:r>
    </w:p>
    <w:p w14:paraId="6D82EE78" w14:textId="77777777" w:rsidR="00B67F22" w:rsidRDefault="00B67F22" w:rsidP="00642318">
      <w:pPr>
        <w:pStyle w:val="ListParagraph"/>
        <w:numPr>
          <w:ilvl w:val="0"/>
          <w:numId w:val="8"/>
        </w:numPr>
        <w:spacing w:line="276" w:lineRule="auto"/>
      </w:pPr>
      <w:r>
        <w:rPr>
          <w:b/>
        </w:rPr>
        <w:t>app</w:t>
      </w:r>
      <w:r w:rsidRPr="00B67F22">
        <w:rPr>
          <w:b/>
        </w:rPr>
        <w:t>.post ():</w:t>
      </w:r>
      <w:r>
        <w:t xml:space="preserve"> This method is used to add data to the endpoint</w:t>
      </w:r>
    </w:p>
    <w:p w14:paraId="5303515B" w14:textId="77777777" w:rsidR="00B67F22" w:rsidRDefault="00B67F22" w:rsidP="00642318">
      <w:pPr>
        <w:pStyle w:val="ListParagraph"/>
        <w:numPr>
          <w:ilvl w:val="0"/>
          <w:numId w:val="9"/>
        </w:numPr>
        <w:spacing w:line="276" w:lineRule="auto"/>
      </w:pPr>
      <w:r>
        <w:t xml:space="preserve">headers can be added and </w:t>
      </w:r>
      <w:r w:rsidRPr="00B67F22">
        <w:t xml:space="preserve">body </w:t>
      </w:r>
      <w:r>
        <w:t>is sent along with request</w:t>
      </w:r>
    </w:p>
    <w:p w14:paraId="4154DFDC" w14:textId="77777777" w:rsidR="00B67F22" w:rsidRDefault="00B67F22" w:rsidP="00642318">
      <w:pPr>
        <w:spacing w:line="276" w:lineRule="auto"/>
      </w:pPr>
      <w:r>
        <w:t xml:space="preserve">                     </w:t>
      </w:r>
    </w:p>
    <w:p w14:paraId="701CBF8E" w14:textId="77777777" w:rsidR="00B67F22" w:rsidRDefault="00B67F22" w:rsidP="00642318">
      <w:pPr>
        <w:spacing w:line="276" w:lineRule="auto"/>
        <w:rPr>
          <w:noProof/>
        </w:rPr>
      </w:pPr>
      <w:r>
        <w:lastRenderedPageBreak/>
        <w:t xml:space="preserve">                  </w:t>
      </w:r>
      <w:r>
        <w:rPr>
          <w:noProof/>
        </w:rPr>
        <w:t xml:space="preserve">                         </w:t>
      </w:r>
      <w:r>
        <w:rPr>
          <w:noProof/>
          <w:lang w:val="en-US"/>
        </w:rPr>
        <w:drawing>
          <wp:inline distT="0" distB="0" distL="0" distR="0" wp14:anchorId="2DF8DC46" wp14:editId="3F2731A9">
            <wp:extent cx="5731510" cy="344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48050"/>
                    </a:xfrm>
                    <a:prstGeom prst="rect">
                      <a:avLst/>
                    </a:prstGeom>
                  </pic:spPr>
                </pic:pic>
              </a:graphicData>
            </a:graphic>
          </wp:inline>
        </w:drawing>
      </w:r>
    </w:p>
    <w:p w14:paraId="19ED931D" w14:textId="77777777" w:rsidR="00B67F22" w:rsidRDefault="00B67F22" w:rsidP="00642318">
      <w:pPr>
        <w:spacing w:line="276" w:lineRule="auto"/>
        <w:rPr>
          <w:noProof/>
        </w:rPr>
      </w:pPr>
      <w:r>
        <w:rPr>
          <w:noProof/>
        </w:rPr>
        <w:t xml:space="preserve">             </w:t>
      </w:r>
    </w:p>
    <w:p w14:paraId="4A3181FF" w14:textId="77777777" w:rsidR="00B67F22" w:rsidRDefault="00B67F22" w:rsidP="00642318">
      <w:pPr>
        <w:spacing w:line="276" w:lineRule="auto"/>
        <w:rPr>
          <w:noProof/>
        </w:rPr>
      </w:pPr>
      <w:r>
        <w:rPr>
          <w:noProof/>
        </w:rPr>
        <w:t xml:space="preserve">           </w:t>
      </w:r>
    </w:p>
    <w:p w14:paraId="6854F1E5" w14:textId="77777777" w:rsidR="00B67F22" w:rsidRDefault="00B67F22" w:rsidP="00642318">
      <w:pPr>
        <w:pStyle w:val="ListParagraph"/>
        <w:numPr>
          <w:ilvl w:val="0"/>
          <w:numId w:val="9"/>
        </w:numPr>
        <w:spacing w:line="276" w:lineRule="auto"/>
      </w:pPr>
      <w:r w:rsidRPr="00B67F22">
        <w:rPr>
          <w:b/>
        </w:rPr>
        <w:t>app.delete():</w:t>
      </w:r>
      <w:r>
        <w:rPr>
          <w:b/>
        </w:rPr>
        <w:t xml:space="preserve"> </w:t>
      </w:r>
      <w:r w:rsidRPr="00B67F22">
        <w:t>This method is used to perform any delete operations</w:t>
      </w:r>
    </w:p>
    <w:p w14:paraId="1DD0CB5D" w14:textId="77777777" w:rsidR="00B67F22" w:rsidRDefault="00B67F22" w:rsidP="00642318">
      <w:pPr>
        <w:spacing w:line="276" w:lineRule="auto"/>
      </w:pPr>
    </w:p>
    <w:p w14:paraId="6E167B36" w14:textId="77777777" w:rsidR="00B67F22" w:rsidRDefault="00B67F22" w:rsidP="00642318">
      <w:pPr>
        <w:spacing w:line="276" w:lineRule="auto"/>
      </w:pPr>
      <w:r>
        <w:rPr>
          <w:noProof/>
          <w:lang w:val="en-US"/>
        </w:rPr>
        <w:drawing>
          <wp:inline distT="0" distB="0" distL="0" distR="0" wp14:anchorId="5DA8FE21" wp14:editId="372A1ABF">
            <wp:extent cx="5514975" cy="3714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3714750"/>
                    </a:xfrm>
                    <a:prstGeom prst="rect">
                      <a:avLst/>
                    </a:prstGeom>
                  </pic:spPr>
                </pic:pic>
              </a:graphicData>
            </a:graphic>
          </wp:inline>
        </w:drawing>
      </w:r>
    </w:p>
    <w:p w14:paraId="6F81AAF2" w14:textId="77777777" w:rsidR="008D55E8" w:rsidRPr="008D55E8" w:rsidRDefault="008D55E8" w:rsidP="00642318">
      <w:pPr>
        <w:pStyle w:val="ListParagraph"/>
        <w:numPr>
          <w:ilvl w:val="0"/>
          <w:numId w:val="6"/>
        </w:numPr>
        <w:spacing w:line="276" w:lineRule="auto"/>
        <w:rPr>
          <w:szCs w:val="24"/>
        </w:rPr>
      </w:pPr>
      <w:r w:rsidRPr="008D55E8">
        <w:rPr>
          <w:b/>
        </w:rPr>
        <w:t>app.module.ts</w:t>
      </w:r>
      <w:r>
        <w:t xml:space="preserve"> :</w:t>
      </w:r>
      <w:r w:rsidRPr="008D55E8">
        <w:rPr>
          <w:rFonts w:ascii="Arial" w:hAnsi="Arial" w:cs="Arial"/>
          <w:color w:val="242729"/>
          <w:sz w:val="23"/>
          <w:szCs w:val="23"/>
          <w:shd w:val="clear" w:color="auto" w:fill="FFFFFF"/>
        </w:rPr>
        <w:t xml:space="preserve"> </w:t>
      </w:r>
      <w:r w:rsidRPr="008D55E8">
        <w:rPr>
          <w:color w:val="242729"/>
          <w:szCs w:val="24"/>
          <w:shd w:val="clear" w:color="auto" w:fill="FFFFFF"/>
        </w:rPr>
        <w:t>This file organizes and separates the code</w:t>
      </w:r>
    </w:p>
    <w:p w14:paraId="5C87E825" w14:textId="77777777" w:rsidR="008D55E8" w:rsidRPr="008D55E8" w:rsidRDefault="008D55E8" w:rsidP="00642318">
      <w:pPr>
        <w:pStyle w:val="ListParagraph"/>
        <w:numPr>
          <w:ilvl w:val="0"/>
          <w:numId w:val="9"/>
        </w:numPr>
        <w:spacing w:line="276" w:lineRule="auto"/>
        <w:rPr>
          <w:szCs w:val="24"/>
        </w:rPr>
      </w:pPr>
      <w:r>
        <w:rPr>
          <w:szCs w:val="24"/>
        </w:rPr>
        <w:t xml:space="preserve">imports: </w:t>
      </w:r>
      <w:r w:rsidRPr="008D55E8">
        <w:rPr>
          <w:color w:val="000000" w:themeColor="text1"/>
          <w:szCs w:val="24"/>
          <w:shd w:val="clear" w:color="auto" w:fill="FFFFFF"/>
        </w:rPr>
        <w:t xml:space="preserve">You </w:t>
      </w:r>
      <w:r>
        <w:rPr>
          <w:color w:val="000000" w:themeColor="text1"/>
          <w:szCs w:val="24"/>
          <w:shd w:val="clear" w:color="auto" w:fill="FFFFFF"/>
        </w:rPr>
        <w:t xml:space="preserve">can </w:t>
      </w:r>
      <w:r w:rsidRPr="008D55E8">
        <w:rPr>
          <w:color w:val="000000" w:themeColor="text1"/>
          <w:szCs w:val="24"/>
          <w:shd w:val="clear" w:color="auto" w:fill="FFFFFF"/>
        </w:rPr>
        <w:t>import any other modules into the </w:t>
      </w:r>
      <w:r>
        <w:rPr>
          <w:color w:val="000000" w:themeColor="text1"/>
          <w:szCs w:val="24"/>
          <w:shd w:val="clear" w:color="auto" w:fill="FFFFFF"/>
        </w:rPr>
        <w:t>imports</w:t>
      </w:r>
      <w:r w:rsidRPr="008D55E8">
        <w:rPr>
          <w:color w:val="000000" w:themeColor="text1"/>
          <w:szCs w:val="24"/>
          <w:shd w:val="clear" w:color="auto" w:fill="FFFFFF"/>
        </w:rPr>
        <w:t xml:space="preserve"> section</w:t>
      </w:r>
      <w:r>
        <w:rPr>
          <w:rFonts w:ascii="Arial" w:hAnsi="Arial" w:cs="Arial"/>
          <w:color w:val="242729"/>
          <w:sz w:val="23"/>
          <w:szCs w:val="23"/>
          <w:shd w:val="clear" w:color="auto" w:fill="FFFFFF"/>
        </w:rPr>
        <w:t>.</w:t>
      </w:r>
    </w:p>
    <w:p w14:paraId="64E1B260" w14:textId="77777777" w:rsidR="008D55E8" w:rsidRPr="00801363" w:rsidRDefault="008D55E8" w:rsidP="00642318">
      <w:pPr>
        <w:pStyle w:val="ListParagraph"/>
        <w:numPr>
          <w:ilvl w:val="0"/>
          <w:numId w:val="9"/>
        </w:numPr>
        <w:spacing w:line="276" w:lineRule="auto"/>
        <w:rPr>
          <w:szCs w:val="24"/>
        </w:rPr>
      </w:pPr>
      <w:r>
        <w:rPr>
          <w:color w:val="242729"/>
          <w:szCs w:val="24"/>
          <w:shd w:val="clear" w:color="auto" w:fill="FFFFFF"/>
        </w:rPr>
        <w:lastRenderedPageBreak/>
        <w:t>d</w:t>
      </w:r>
      <w:r w:rsidRPr="008D55E8">
        <w:rPr>
          <w:color w:val="242729"/>
          <w:szCs w:val="24"/>
          <w:shd w:val="clear" w:color="auto" w:fill="FFFFFF"/>
        </w:rPr>
        <w:t>eclarations: You declare any components in your declarations. Any components used in the routing of that module, must be declared in that module. If components are used in another module, then you only list them in that other module.</w:t>
      </w:r>
    </w:p>
    <w:p w14:paraId="4184EC09" w14:textId="77777777" w:rsidR="00801363" w:rsidRPr="00D95E7A" w:rsidRDefault="00801363" w:rsidP="00642318">
      <w:pPr>
        <w:pStyle w:val="ListParagraph"/>
        <w:numPr>
          <w:ilvl w:val="0"/>
          <w:numId w:val="14"/>
        </w:numPr>
        <w:spacing w:line="276" w:lineRule="auto"/>
        <w:rPr>
          <w:szCs w:val="24"/>
        </w:rPr>
      </w:pPr>
      <w:r>
        <w:rPr>
          <w:color w:val="242729"/>
          <w:szCs w:val="24"/>
          <w:shd w:val="clear" w:color="auto" w:fill="FFFFFF"/>
        </w:rPr>
        <w:t>Pipes created in the application need to declare in the declarations section</w:t>
      </w:r>
    </w:p>
    <w:p w14:paraId="235FE2F9" w14:textId="77777777" w:rsidR="00D95E7A" w:rsidRPr="00D95E7A" w:rsidRDefault="00D95E7A" w:rsidP="00642318">
      <w:pPr>
        <w:pStyle w:val="ListParagraph"/>
        <w:numPr>
          <w:ilvl w:val="0"/>
          <w:numId w:val="9"/>
        </w:numPr>
        <w:spacing w:line="276" w:lineRule="auto"/>
        <w:rPr>
          <w:szCs w:val="24"/>
        </w:rPr>
      </w:pPr>
      <w:r>
        <w:rPr>
          <w:color w:val="242729"/>
          <w:szCs w:val="24"/>
          <w:shd w:val="clear" w:color="auto" w:fill="FFFFFF"/>
        </w:rPr>
        <w:t>Providers: you can inject all the services into providers section</w:t>
      </w:r>
    </w:p>
    <w:p w14:paraId="30932BCC" w14:textId="77777777" w:rsidR="00D95E7A" w:rsidRPr="008D55E8" w:rsidRDefault="00D95E7A" w:rsidP="00642318">
      <w:pPr>
        <w:pStyle w:val="ListParagraph"/>
        <w:numPr>
          <w:ilvl w:val="0"/>
          <w:numId w:val="9"/>
        </w:numPr>
        <w:spacing w:line="276" w:lineRule="auto"/>
        <w:rPr>
          <w:szCs w:val="24"/>
        </w:rPr>
      </w:pPr>
      <w:r>
        <w:rPr>
          <w:color w:val="242729"/>
          <w:szCs w:val="24"/>
          <w:shd w:val="clear" w:color="auto" w:fill="FFFFFF"/>
        </w:rPr>
        <w:t>Bootstrap: you can specify which component should bootstrap/load first into the browser in the bootstrap section</w:t>
      </w:r>
    </w:p>
    <w:p w14:paraId="1903F393" w14:textId="77777777" w:rsidR="008D55E8" w:rsidRDefault="008D55E8" w:rsidP="00642318">
      <w:pPr>
        <w:pStyle w:val="ListParagraph"/>
        <w:spacing w:line="276" w:lineRule="auto"/>
        <w:ind w:left="927"/>
        <w:rPr>
          <w:b/>
        </w:rPr>
      </w:pPr>
      <w:r>
        <w:rPr>
          <w:b/>
        </w:rPr>
        <w:t xml:space="preserve">   </w:t>
      </w:r>
      <w:r>
        <w:rPr>
          <w:noProof/>
          <w:lang w:val="en-US"/>
        </w:rPr>
        <w:drawing>
          <wp:inline distT="0" distB="0" distL="0" distR="0" wp14:anchorId="6550D44C" wp14:editId="68ED4950">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21355"/>
                    </a:xfrm>
                    <a:prstGeom prst="rect">
                      <a:avLst/>
                    </a:prstGeom>
                  </pic:spPr>
                </pic:pic>
              </a:graphicData>
            </a:graphic>
          </wp:inline>
        </w:drawing>
      </w:r>
    </w:p>
    <w:p w14:paraId="47A4064C" w14:textId="77777777" w:rsidR="008D55E8" w:rsidRDefault="008D55E8" w:rsidP="00642318">
      <w:pPr>
        <w:pStyle w:val="ListParagraph"/>
        <w:spacing w:line="276" w:lineRule="auto"/>
        <w:ind w:left="927"/>
      </w:pPr>
    </w:p>
    <w:p w14:paraId="7A927EC7" w14:textId="77777777" w:rsidR="0071510C" w:rsidRDefault="00801363" w:rsidP="00642318">
      <w:pPr>
        <w:pStyle w:val="ListParagraph"/>
        <w:numPr>
          <w:ilvl w:val="0"/>
          <w:numId w:val="6"/>
        </w:numPr>
        <w:spacing w:line="276" w:lineRule="auto"/>
      </w:pPr>
      <w:r w:rsidRPr="00801363">
        <w:rPr>
          <w:b/>
        </w:rPr>
        <w:t>home.component.</w:t>
      </w:r>
      <w:r w:rsidR="0071510C" w:rsidRPr="00801363">
        <w:rPr>
          <w:b/>
        </w:rPr>
        <w:t>ts</w:t>
      </w:r>
      <w:r w:rsidR="0071510C">
        <w:t xml:space="preserve">:   </w:t>
      </w:r>
    </w:p>
    <w:p w14:paraId="61168B15" w14:textId="77777777" w:rsidR="00801363" w:rsidRDefault="0071510C" w:rsidP="00642318">
      <w:pPr>
        <w:pStyle w:val="ListParagraph"/>
        <w:spacing w:line="276" w:lineRule="auto"/>
        <w:ind w:left="927"/>
      </w:pPr>
      <w:r>
        <w:rPr>
          <w:b/>
        </w:rPr>
        <w:t xml:space="preserve">         </w:t>
      </w:r>
      <w:r w:rsidRPr="0071510C">
        <w:t>Component: It holds the configuration properties of the component like selector, names of properties, names of events and list of the injectables into the component. The value of the selector can be the same as the string to be used on HTML markup, it doesn’t need to be camel-cased</w:t>
      </w:r>
      <w:r w:rsidR="00801363" w:rsidRPr="0071510C">
        <w:t xml:space="preserve"> </w:t>
      </w:r>
    </w:p>
    <w:p w14:paraId="38E288F5" w14:textId="77777777" w:rsidR="0071510C" w:rsidRDefault="0071510C" w:rsidP="00642318">
      <w:pPr>
        <w:pStyle w:val="ListParagraph"/>
        <w:spacing w:line="276" w:lineRule="auto"/>
        <w:ind w:left="927"/>
      </w:pPr>
      <w:r>
        <w:t xml:space="preserve">     </w:t>
      </w:r>
      <w:r>
        <w:rPr>
          <w:noProof/>
          <w:lang w:val="en-US"/>
        </w:rPr>
        <w:drawing>
          <wp:inline distT="0" distB="0" distL="0" distR="0" wp14:anchorId="72227CDE" wp14:editId="301D45B0">
            <wp:extent cx="5562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1323975"/>
                    </a:xfrm>
                    <a:prstGeom prst="rect">
                      <a:avLst/>
                    </a:prstGeom>
                  </pic:spPr>
                </pic:pic>
              </a:graphicData>
            </a:graphic>
          </wp:inline>
        </w:drawing>
      </w:r>
    </w:p>
    <w:p w14:paraId="65AD0128" w14:textId="77777777" w:rsidR="00B7526A" w:rsidRDefault="00B7526A" w:rsidP="00642318">
      <w:pPr>
        <w:pStyle w:val="ListParagraph"/>
        <w:numPr>
          <w:ilvl w:val="0"/>
          <w:numId w:val="14"/>
        </w:numPr>
        <w:spacing w:line="276" w:lineRule="auto"/>
      </w:pPr>
      <w:r>
        <w:t>To create a component (collection blade) dynamically ,a reference to the parent div is created with the help of @ViewChild interface</w:t>
      </w:r>
    </w:p>
    <w:p w14:paraId="391259C9" w14:textId="77777777" w:rsidR="00B7526A" w:rsidRPr="0071510C" w:rsidRDefault="00B7526A" w:rsidP="00642318">
      <w:pPr>
        <w:spacing w:line="276" w:lineRule="auto"/>
        <w:ind w:left="1352"/>
      </w:pPr>
      <w:r>
        <w:rPr>
          <w:noProof/>
          <w:lang w:val="en-US"/>
        </w:rPr>
        <w:lastRenderedPageBreak/>
        <w:drawing>
          <wp:inline distT="0" distB="0" distL="0" distR="0" wp14:anchorId="6E074049" wp14:editId="273A1813">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5620"/>
                    </a:xfrm>
                    <a:prstGeom prst="rect">
                      <a:avLst/>
                    </a:prstGeom>
                  </pic:spPr>
                </pic:pic>
              </a:graphicData>
            </a:graphic>
          </wp:inline>
        </w:drawing>
      </w:r>
    </w:p>
    <w:p w14:paraId="100B5056" w14:textId="77777777" w:rsidR="0071510C" w:rsidRDefault="00B7526A" w:rsidP="00642318">
      <w:pPr>
        <w:pStyle w:val="ListParagraph"/>
        <w:numPr>
          <w:ilvl w:val="0"/>
          <w:numId w:val="14"/>
        </w:numPr>
        <w:spacing w:line="276" w:lineRule="auto"/>
      </w:pPr>
      <w:r>
        <w:t xml:space="preserve">To handle sessions and to maintain track of cookie </w:t>
      </w:r>
      <w:r w:rsidR="00E41B41">
        <w:t>id received while adding a service @HostListener and  window events are used</w:t>
      </w:r>
    </w:p>
    <w:p w14:paraId="1D159E54" w14:textId="77777777" w:rsidR="00E41B41" w:rsidRDefault="00E41B41" w:rsidP="00642318">
      <w:pPr>
        <w:pStyle w:val="ListParagraph"/>
        <w:spacing w:line="276" w:lineRule="auto"/>
        <w:ind w:left="1712"/>
      </w:pPr>
      <w:r>
        <w:rPr>
          <w:noProof/>
          <w:lang w:val="en-US"/>
        </w:rPr>
        <w:drawing>
          <wp:inline distT="0" distB="0" distL="0" distR="0" wp14:anchorId="7ABA4593" wp14:editId="570C0CD7">
            <wp:extent cx="3829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781050"/>
                    </a:xfrm>
                    <a:prstGeom prst="rect">
                      <a:avLst/>
                    </a:prstGeom>
                  </pic:spPr>
                </pic:pic>
              </a:graphicData>
            </a:graphic>
          </wp:inline>
        </w:drawing>
      </w:r>
    </w:p>
    <w:p w14:paraId="6167C100" w14:textId="77777777" w:rsidR="00E41B41" w:rsidRDefault="00E41B41" w:rsidP="00642318">
      <w:pPr>
        <w:pStyle w:val="ListParagraph"/>
        <w:spacing w:line="276" w:lineRule="auto"/>
        <w:ind w:left="1712"/>
      </w:pPr>
    </w:p>
    <w:p w14:paraId="6463F796" w14:textId="77777777" w:rsidR="00E41B41" w:rsidRDefault="00E41B41" w:rsidP="00642318">
      <w:pPr>
        <w:pStyle w:val="ListParagraph"/>
        <w:numPr>
          <w:ilvl w:val="0"/>
          <w:numId w:val="14"/>
        </w:numPr>
        <w:spacing w:line="276" w:lineRule="auto"/>
      </w:pPr>
      <w:r>
        <w:t xml:space="preserve">A constructor() is used to load data for html pages when component is </w:t>
      </w:r>
      <w:r w:rsidRPr="00E41B41">
        <w:t>instantiated</w:t>
      </w:r>
      <w:r>
        <w:t xml:space="preserve"> and to inject dependencies of services</w:t>
      </w:r>
    </w:p>
    <w:p w14:paraId="6A1E267B" w14:textId="77777777" w:rsidR="00E41B41" w:rsidRDefault="00E41B41" w:rsidP="00642318">
      <w:pPr>
        <w:pStyle w:val="ListParagraph"/>
        <w:spacing w:line="276" w:lineRule="auto"/>
        <w:ind w:left="1712"/>
      </w:pPr>
      <w:r>
        <w:rPr>
          <w:noProof/>
          <w:lang w:val="en-US"/>
        </w:rPr>
        <w:drawing>
          <wp:inline distT="0" distB="0" distL="0" distR="0" wp14:anchorId="04557870" wp14:editId="5DFA1C7B">
            <wp:extent cx="53911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2505075"/>
                    </a:xfrm>
                    <a:prstGeom prst="rect">
                      <a:avLst/>
                    </a:prstGeom>
                  </pic:spPr>
                </pic:pic>
              </a:graphicData>
            </a:graphic>
          </wp:inline>
        </w:drawing>
      </w:r>
    </w:p>
    <w:p w14:paraId="21B73997" w14:textId="77777777" w:rsidR="00E41B41" w:rsidRDefault="00E41B41" w:rsidP="00642318">
      <w:pPr>
        <w:pStyle w:val="ListParagraph"/>
        <w:spacing w:line="276" w:lineRule="auto"/>
        <w:ind w:left="1712"/>
      </w:pPr>
    </w:p>
    <w:p w14:paraId="0D2927D5" w14:textId="77777777" w:rsidR="00E41B41" w:rsidRDefault="00E41B41" w:rsidP="00642318">
      <w:pPr>
        <w:pStyle w:val="ListParagraph"/>
        <w:numPr>
          <w:ilvl w:val="0"/>
          <w:numId w:val="14"/>
        </w:numPr>
        <w:spacing w:line="276" w:lineRule="auto"/>
      </w:pPr>
      <w:r>
        <w:t xml:space="preserve">The logic that </w:t>
      </w:r>
      <w:r w:rsidR="00847290">
        <w:t>identify the links present ,properties that exist for a collection is implemented in the create() method.</w:t>
      </w:r>
    </w:p>
    <w:p w14:paraId="7EE9BEE9" w14:textId="77777777" w:rsidR="00847290" w:rsidRDefault="00847290" w:rsidP="00642318">
      <w:pPr>
        <w:pStyle w:val="ListParagraph"/>
        <w:numPr>
          <w:ilvl w:val="0"/>
          <w:numId w:val="14"/>
        </w:numPr>
        <w:spacing w:line="276" w:lineRule="auto"/>
      </w:pPr>
      <w:r w:rsidRPr="00847290">
        <w:t>componentFactoryResolver.resolveComponentFactory</w:t>
      </w:r>
      <w:r>
        <w:t>()  is used to create a new blade(collection blade) if the links do exist for that collection</w:t>
      </w:r>
    </w:p>
    <w:p w14:paraId="684DFB1C" w14:textId="77777777" w:rsidR="00847290" w:rsidRDefault="00847290" w:rsidP="00642318">
      <w:pPr>
        <w:pStyle w:val="ListParagraph"/>
        <w:spacing w:line="276" w:lineRule="auto"/>
        <w:ind w:left="1712"/>
      </w:pPr>
    </w:p>
    <w:p w14:paraId="12A754CA" w14:textId="77777777" w:rsidR="00847290" w:rsidRDefault="00847290" w:rsidP="00642318">
      <w:pPr>
        <w:spacing w:line="276" w:lineRule="auto"/>
        <w:ind w:left="1352"/>
      </w:pPr>
      <w:r>
        <w:rPr>
          <w:noProof/>
          <w:lang w:val="en-US"/>
        </w:rPr>
        <w:lastRenderedPageBreak/>
        <w:drawing>
          <wp:inline distT="0" distB="0" distL="0" distR="0" wp14:anchorId="5F237293" wp14:editId="6DEF4DB6">
            <wp:extent cx="5731510" cy="2962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62075"/>
                    </a:xfrm>
                    <a:prstGeom prst="rect">
                      <a:avLst/>
                    </a:prstGeom>
                  </pic:spPr>
                </pic:pic>
              </a:graphicData>
            </a:graphic>
          </wp:inline>
        </w:drawing>
      </w:r>
    </w:p>
    <w:p w14:paraId="386C8746" w14:textId="77777777" w:rsidR="00847290" w:rsidRDefault="00847290" w:rsidP="00642318">
      <w:pPr>
        <w:spacing w:line="276" w:lineRule="auto"/>
      </w:pPr>
      <w:r>
        <w:t xml:space="preserve">       </w:t>
      </w:r>
    </w:p>
    <w:p w14:paraId="368E639E" w14:textId="77777777" w:rsidR="00847290" w:rsidRPr="008D55E8" w:rsidRDefault="00847290" w:rsidP="00642318">
      <w:pPr>
        <w:pStyle w:val="ListParagraph"/>
        <w:spacing w:line="276" w:lineRule="auto"/>
        <w:ind w:left="1712"/>
      </w:pPr>
      <w:r>
        <w:br/>
      </w:r>
    </w:p>
    <w:p w14:paraId="0F90806A" w14:textId="77777777" w:rsidR="00847290" w:rsidRDefault="00847290" w:rsidP="00642318">
      <w:pPr>
        <w:pStyle w:val="ListParagraph"/>
        <w:numPr>
          <w:ilvl w:val="0"/>
          <w:numId w:val="6"/>
        </w:numPr>
        <w:spacing w:line="276" w:lineRule="auto"/>
      </w:pPr>
      <w:r>
        <w:rPr>
          <w:b/>
        </w:rPr>
        <w:t xml:space="preserve">list.component.ts : </w:t>
      </w:r>
      <w:r w:rsidRPr="00847290">
        <w:t>The segregation of collection information runs in this component</w:t>
      </w:r>
    </w:p>
    <w:p w14:paraId="359B1815" w14:textId="77777777" w:rsidR="00847290" w:rsidRPr="00847290" w:rsidRDefault="00847290" w:rsidP="00642318">
      <w:pPr>
        <w:pStyle w:val="ListParagraph"/>
        <w:numPr>
          <w:ilvl w:val="0"/>
          <w:numId w:val="14"/>
        </w:numPr>
        <w:spacing w:line="276" w:lineRule="auto"/>
      </w:pPr>
      <w:r w:rsidRPr="00847290">
        <w:t>Whenever a new service is added to the collection the response from the observable is fetched using subscribe and displays in view</w:t>
      </w:r>
    </w:p>
    <w:p w14:paraId="19F7B29A" w14:textId="77777777" w:rsidR="00847290" w:rsidRDefault="00847290" w:rsidP="00642318">
      <w:pPr>
        <w:spacing w:line="276" w:lineRule="auto"/>
        <w:rPr>
          <w:noProof/>
        </w:rPr>
      </w:pPr>
      <w:r>
        <w:t xml:space="preserve">             </w:t>
      </w:r>
      <w:r>
        <w:rPr>
          <w:noProof/>
        </w:rPr>
        <w:t xml:space="preserve">               </w:t>
      </w:r>
      <w:r>
        <w:rPr>
          <w:noProof/>
          <w:lang w:val="en-US"/>
        </w:rPr>
        <w:drawing>
          <wp:inline distT="0" distB="0" distL="0" distR="0" wp14:anchorId="108536EE" wp14:editId="61990D05">
            <wp:extent cx="4299585" cy="1459149"/>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8962" cy="1479300"/>
                    </a:xfrm>
                    <a:prstGeom prst="rect">
                      <a:avLst/>
                    </a:prstGeom>
                  </pic:spPr>
                </pic:pic>
              </a:graphicData>
            </a:graphic>
          </wp:inline>
        </w:drawing>
      </w:r>
    </w:p>
    <w:p w14:paraId="4E8B70AC" w14:textId="77777777" w:rsidR="009851E2" w:rsidRDefault="009851E2" w:rsidP="00642318">
      <w:pPr>
        <w:pStyle w:val="ListParagraph"/>
        <w:numPr>
          <w:ilvl w:val="0"/>
          <w:numId w:val="14"/>
        </w:numPr>
        <w:spacing w:line="276" w:lineRule="auto"/>
      </w:pPr>
      <w:r>
        <w:t>The navigable properties of collections are extracted from the  @Odata string using the below method</w:t>
      </w:r>
    </w:p>
    <w:p w14:paraId="566E4F33" w14:textId="77777777" w:rsidR="00847290" w:rsidRPr="00847290" w:rsidRDefault="009851E2" w:rsidP="00642318">
      <w:pPr>
        <w:pStyle w:val="ListParagraph"/>
        <w:spacing w:line="276" w:lineRule="auto"/>
        <w:ind w:left="1712"/>
      </w:pPr>
      <w:r>
        <w:rPr>
          <w:noProof/>
          <w:lang w:val="en-US"/>
        </w:rPr>
        <w:drawing>
          <wp:inline distT="0" distB="0" distL="0" distR="0" wp14:anchorId="47955A5F" wp14:editId="47B8DB62">
            <wp:extent cx="5731510" cy="19418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41830"/>
                    </a:xfrm>
                    <a:prstGeom prst="rect">
                      <a:avLst/>
                    </a:prstGeom>
                  </pic:spPr>
                </pic:pic>
              </a:graphicData>
            </a:graphic>
          </wp:inline>
        </w:drawing>
      </w:r>
      <w:r>
        <w:t xml:space="preserve"> </w:t>
      </w:r>
    </w:p>
    <w:p w14:paraId="60E133C3" w14:textId="77777777" w:rsidR="00847290" w:rsidRDefault="009851E2" w:rsidP="00642318">
      <w:pPr>
        <w:pStyle w:val="ListParagraph"/>
        <w:numPr>
          <w:ilvl w:val="0"/>
          <w:numId w:val="14"/>
        </w:numPr>
        <w:spacing w:line="276" w:lineRule="auto"/>
      </w:pPr>
      <w:r>
        <w:t>All the properties of the collection is fetched and read entity either object/Array using getSysOverview()</w:t>
      </w:r>
    </w:p>
    <w:p w14:paraId="3A8BB0AF" w14:textId="77777777" w:rsidR="009851E2" w:rsidRDefault="009851E2" w:rsidP="00642318">
      <w:pPr>
        <w:pStyle w:val="ListParagraph"/>
        <w:spacing w:line="276" w:lineRule="auto"/>
        <w:ind w:left="1712"/>
      </w:pPr>
    </w:p>
    <w:p w14:paraId="1C05F22F" w14:textId="77777777" w:rsidR="009851E2" w:rsidRPr="009851E2" w:rsidRDefault="009851E2" w:rsidP="00642318">
      <w:pPr>
        <w:pStyle w:val="ListParagraph"/>
        <w:spacing w:line="276" w:lineRule="auto"/>
        <w:ind w:left="1712"/>
      </w:pPr>
      <w:r>
        <w:rPr>
          <w:noProof/>
          <w:lang w:val="en-US"/>
        </w:rPr>
        <w:lastRenderedPageBreak/>
        <w:drawing>
          <wp:inline distT="0" distB="0" distL="0" distR="0" wp14:anchorId="19C51585" wp14:editId="38D75DC4">
            <wp:extent cx="5731510" cy="35909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90925"/>
                    </a:xfrm>
                    <a:prstGeom prst="rect">
                      <a:avLst/>
                    </a:prstGeom>
                  </pic:spPr>
                </pic:pic>
              </a:graphicData>
            </a:graphic>
          </wp:inline>
        </w:drawing>
      </w:r>
    </w:p>
    <w:p w14:paraId="2B28A8ED" w14:textId="77777777" w:rsidR="009851E2" w:rsidRPr="009851E2" w:rsidRDefault="009851E2" w:rsidP="00642318">
      <w:pPr>
        <w:spacing w:line="276" w:lineRule="auto"/>
        <w:ind w:left="567"/>
        <w:rPr>
          <w:b/>
        </w:rPr>
      </w:pPr>
    </w:p>
    <w:p w14:paraId="51E55A3F" w14:textId="77777777" w:rsidR="009851E2" w:rsidRPr="009851E2" w:rsidRDefault="009851E2" w:rsidP="00642318">
      <w:pPr>
        <w:pStyle w:val="ListParagraph"/>
        <w:numPr>
          <w:ilvl w:val="0"/>
          <w:numId w:val="6"/>
        </w:numPr>
        <w:spacing w:line="276" w:lineRule="auto"/>
        <w:rPr>
          <w:b/>
        </w:rPr>
      </w:pPr>
      <w:r w:rsidRPr="009851E2">
        <w:rPr>
          <w:b/>
        </w:rPr>
        <w:t>home.service.ts</w:t>
      </w:r>
      <w:r>
        <w:rPr>
          <w:b/>
        </w:rPr>
        <w:t xml:space="preserve"> : </w:t>
      </w:r>
      <w:r w:rsidRPr="009851E2">
        <w:t>The service layer from the client side is implemented in home.service.ts file</w:t>
      </w:r>
    </w:p>
    <w:p w14:paraId="66C40E08" w14:textId="77777777" w:rsidR="009851E2" w:rsidRDefault="009851E2" w:rsidP="00642318">
      <w:pPr>
        <w:pStyle w:val="ListParagraph"/>
        <w:numPr>
          <w:ilvl w:val="0"/>
          <w:numId w:val="14"/>
        </w:numPr>
        <w:spacing w:line="276" w:lineRule="auto"/>
      </w:pPr>
      <w:r w:rsidRPr="009851E2">
        <w:t>An instance of http is created to make http calls across the browser</w:t>
      </w:r>
    </w:p>
    <w:p w14:paraId="0A5B3F5F" w14:textId="77777777" w:rsidR="009851E2" w:rsidRDefault="009851E2" w:rsidP="00642318">
      <w:pPr>
        <w:pStyle w:val="ListParagraph"/>
        <w:spacing w:line="276" w:lineRule="auto"/>
        <w:ind w:left="1712"/>
      </w:pPr>
      <w:r>
        <w:rPr>
          <w:noProof/>
          <w:lang w:val="en-US"/>
        </w:rPr>
        <w:drawing>
          <wp:inline distT="0" distB="0" distL="0" distR="0" wp14:anchorId="393508DD" wp14:editId="42A1C5E6">
            <wp:extent cx="41910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0" cy="990600"/>
                    </a:xfrm>
                    <a:prstGeom prst="rect">
                      <a:avLst/>
                    </a:prstGeom>
                  </pic:spPr>
                </pic:pic>
              </a:graphicData>
            </a:graphic>
          </wp:inline>
        </w:drawing>
      </w:r>
    </w:p>
    <w:p w14:paraId="699AD9A7" w14:textId="77777777" w:rsidR="009851E2" w:rsidRDefault="00D2286D" w:rsidP="00642318">
      <w:pPr>
        <w:pStyle w:val="ListParagraph"/>
        <w:numPr>
          <w:ilvl w:val="0"/>
          <w:numId w:val="14"/>
        </w:numPr>
        <w:spacing w:line="276" w:lineRule="auto"/>
      </w:pPr>
      <w:r>
        <w:t>http.get is used to make a request to fetch data from the server</w:t>
      </w:r>
    </w:p>
    <w:p w14:paraId="749CDA12" w14:textId="77777777" w:rsidR="00D2286D" w:rsidRDefault="00D2286D" w:rsidP="00642318">
      <w:pPr>
        <w:pStyle w:val="ListParagraph"/>
        <w:spacing w:line="276" w:lineRule="auto"/>
        <w:ind w:left="1712"/>
      </w:pPr>
    </w:p>
    <w:p w14:paraId="4066CECA" w14:textId="77777777" w:rsidR="00D2286D" w:rsidRDefault="00D2286D" w:rsidP="00642318">
      <w:pPr>
        <w:spacing w:line="276" w:lineRule="auto"/>
        <w:rPr>
          <w:noProof/>
        </w:rPr>
      </w:pPr>
      <w:r>
        <w:rPr>
          <w:noProof/>
        </w:rPr>
        <w:t xml:space="preserve">                    </w:t>
      </w:r>
      <w:r>
        <w:rPr>
          <w:noProof/>
          <w:lang w:val="en-US"/>
        </w:rPr>
        <w:drawing>
          <wp:inline distT="0" distB="0" distL="0" distR="0" wp14:anchorId="5331EA8F" wp14:editId="3D006044">
            <wp:extent cx="4817110" cy="8445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8627" cy="844816"/>
                    </a:xfrm>
                    <a:prstGeom prst="rect">
                      <a:avLst/>
                    </a:prstGeom>
                  </pic:spPr>
                </pic:pic>
              </a:graphicData>
            </a:graphic>
          </wp:inline>
        </w:drawing>
      </w:r>
    </w:p>
    <w:p w14:paraId="4317E4BD" w14:textId="77777777" w:rsidR="00D2286D" w:rsidRDefault="009E2EB2" w:rsidP="00642318">
      <w:pPr>
        <w:pStyle w:val="ListParagraph"/>
        <w:numPr>
          <w:ilvl w:val="0"/>
          <w:numId w:val="14"/>
        </w:numPr>
        <w:spacing w:line="276" w:lineRule="auto"/>
      </w:pPr>
      <w:r>
        <w:t xml:space="preserve">mock API’s are built using express to avoid CORS. So, any request made  from the  </w:t>
      </w:r>
      <w:hyperlink r:id="rId33" w:history="1">
        <w:r w:rsidRPr="00F549FC">
          <w:rPr>
            <w:rStyle w:val="Hyperlink"/>
          </w:rPr>
          <w:t>home.service.ts</w:t>
        </w:r>
      </w:hyperlink>
      <w:r>
        <w:t xml:space="preserve"> file will first hit the app.js file</w:t>
      </w:r>
    </w:p>
    <w:p w14:paraId="06AEF9D6" w14:textId="77777777" w:rsidR="009E2EB2" w:rsidRDefault="009E2EB2" w:rsidP="00642318">
      <w:pPr>
        <w:pStyle w:val="ListParagraph"/>
        <w:numPr>
          <w:ilvl w:val="0"/>
          <w:numId w:val="14"/>
        </w:numPr>
        <w:spacing w:line="276" w:lineRule="auto"/>
      </w:pPr>
      <w:r>
        <w:t>from app.js file the request are forwarded to the server</w:t>
      </w:r>
    </w:p>
    <w:p w14:paraId="01B32BB0" w14:textId="77777777" w:rsidR="009E2EB2" w:rsidRDefault="009E2EB2" w:rsidP="00642318">
      <w:pPr>
        <w:pStyle w:val="ListParagraph"/>
        <w:numPr>
          <w:ilvl w:val="0"/>
          <w:numId w:val="6"/>
        </w:numPr>
        <w:spacing w:line="276" w:lineRule="auto"/>
      </w:pPr>
      <w:r w:rsidRPr="009E2EB2">
        <w:rPr>
          <w:b/>
        </w:rPr>
        <w:t xml:space="preserve">pipes/key-value.ts </w:t>
      </w:r>
      <w:r>
        <w:t>: This file is used to process and format the desired data</w:t>
      </w:r>
    </w:p>
    <w:p w14:paraId="519FA11B" w14:textId="77777777" w:rsidR="009E2EB2" w:rsidRDefault="009E2EB2" w:rsidP="00642318">
      <w:pPr>
        <w:pStyle w:val="ListParagraph"/>
        <w:numPr>
          <w:ilvl w:val="0"/>
          <w:numId w:val="14"/>
        </w:numPr>
        <w:spacing w:line="276" w:lineRule="auto"/>
        <w:jc w:val="left"/>
      </w:pPr>
      <w:r>
        <w:t xml:space="preserve">The object/array entities are dived into key-value pairs where the property is stored into key and the value of the property is stored into value  </w:t>
      </w:r>
      <w:r>
        <w:br/>
      </w:r>
    </w:p>
    <w:p w14:paraId="73F45C0E" w14:textId="77777777" w:rsidR="009E2EB2" w:rsidRDefault="009E2EB2" w:rsidP="00642318">
      <w:pPr>
        <w:pStyle w:val="ListParagraph"/>
        <w:spacing w:line="276" w:lineRule="auto"/>
        <w:ind w:left="927"/>
      </w:pPr>
      <w:r>
        <w:lastRenderedPageBreak/>
        <w:t xml:space="preserve">    </w:t>
      </w:r>
      <w:r>
        <w:rPr>
          <w:noProof/>
          <w:lang w:val="en-US"/>
        </w:rPr>
        <w:drawing>
          <wp:inline distT="0" distB="0" distL="0" distR="0" wp14:anchorId="5279F542" wp14:editId="2BC2B5AD">
            <wp:extent cx="40576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14575"/>
                    </a:xfrm>
                    <a:prstGeom prst="rect">
                      <a:avLst/>
                    </a:prstGeom>
                  </pic:spPr>
                </pic:pic>
              </a:graphicData>
            </a:graphic>
          </wp:inline>
        </w:drawing>
      </w:r>
    </w:p>
    <w:p w14:paraId="007C6E5D" w14:textId="77777777" w:rsidR="009E2EB2" w:rsidRDefault="009E2EB2" w:rsidP="00642318">
      <w:pPr>
        <w:pStyle w:val="ListParagraph"/>
        <w:numPr>
          <w:ilvl w:val="0"/>
          <w:numId w:val="6"/>
        </w:numPr>
        <w:spacing w:line="276" w:lineRule="auto"/>
      </w:pPr>
      <w:r>
        <w:rPr>
          <w:b/>
        </w:rPr>
        <w:t>p</w:t>
      </w:r>
      <w:r w:rsidRPr="009E2EB2">
        <w:rPr>
          <w:b/>
        </w:rPr>
        <w:t xml:space="preserve">ipes/routeParams.ts </w:t>
      </w:r>
      <w:r>
        <w:t>: To get the name of the current active collection from the link this pipe is used</w:t>
      </w:r>
    </w:p>
    <w:p w14:paraId="40A2A134" w14:textId="77777777" w:rsidR="009E2EB2" w:rsidRDefault="009E2EB2" w:rsidP="00642318">
      <w:pPr>
        <w:pStyle w:val="ListParagraph"/>
        <w:spacing w:line="276" w:lineRule="auto"/>
        <w:ind w:left="927"/>
        <w:rPr>
          <w:b/>
        </w:rPr>
      </w:pPr>
    </w:p>
    <w:p w14:paraId="3A0F234E" w14:textId="77777777" w:rsidR="009E2EB2" w:rsidRPr="009E2EB2" w:rsidRDefault="009E2EB2" w:rsidP="00642318">
      <w:pPr>
        <w:pStyle w:val="ListParagraph"/>
        <w:spacing w:line="276" w:lineRule="auto"/>
        <w:ind w:left="927"/>
      </w:pPr>
      <w:r>
        <w:rPr>
          <w:noProof/>
          <w:lang w:val="en-US"/>
        </w:rPr>
        <w:drawing>
          <wp:inline distT="0" distB="0" distL="0" distR="0" wp14:anchorId="67C07960" wp14:editId="5DFD354F">
            <wp:extent cx="4457700" cy="2390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2390775"/>
                    </a:xfrm>
                    <a:prstGeom prst="rect">
                      <a:avLst/>
                    </a:prstGeom>
                  </pic:spPr>
                </pic:pic>
              </a:graphicData>
            </a:graphic>
          </wp:inline>
        </w:drawing>
      </w:r>
    </w:p>
    <w:p w14:paraId="71CA3D5A" w14:textId="77777777" w:rsidR="009851E2" w:rsidRDefault="009851E2" w:rsidP="00642318">
      <w:pPr>
        <w:pStyle w:val="ListParagraph"/>
        <w:spacing w:line="276" w:lineRule="auto"/>
        <w:ind w:left="927"/>
        <w:rPr>
          <w:b/>
        </w:rPr>
      </w:pPr>
    </w:p>
    <w:p w14:paraId="76A0939D" w14:textId="77777777" w:rsidR="009A096C" w:rsidRPr="00847290" w:rsidRDefault="009A096C" w:rsidP="00642318">
      <w:pPr>
        <w:pStyle w:val="ListParagraph"/>
        <w:numPr>
          <w:ilvl w:val="0"/>
          <w:numId w:val="6"/>
        </w:numPr>
        <w:spacing w:line="276" w:lineRule="auto"/>
        <w:rPr>
          <w:b/>
        </w:rPr>
      </w:pPr>
      <w:r w:rsidRPr="009A096C">
        <w:rPr>
          <w:b/>
        </w:rPr>
        <w:t>dist folder:</w:t>
      </w:r>
      <w:r>
        <w:rPr>
          <w:b/>
        </w:rPr>
        <w:t xml:space="preserve"> </w:t>
      </w:r>
      <w:r w:rsidRPr="009A096C">
        <w:t>This folder contains the</w:t>
      </w:r>
      <w:r>
        <w:rPr>
          <w:b/>
        </w:rPr>
        <w:t xml:space="preserve"> </w:t>
      </w:r>
      <w:r>
        <w:rPr>
          <w:rFonts w:ascii="Arial" w:hAnsi="Arial" w:cs="Arial"/>
          <w:color w:val="242729"/>
          <w:sz w:val="23"/>
          <w:szCs w:val="23"/>
          <w:shd w:val="clear" w:color="auto" w:fill="FFFFFF"/>
        </w:rPr>
        <w:t>compiled code of the angular application</w:t>
      </w:r>
    </w:p>
    <w:p w14:paraId="094BD9DC" w14:textId="77777777" w:rsidR="00847290" w:rsidRPr="00F02A21" w:rsidRDefault="00847290" w:rsidP="00642318">
      <w:pPr>
        <w:spacing w:line="276" w:lineRule="auto"/>
        <w:ind w:left="567"/>
        <w:rPr>
          <w:b/>
        </w:rPr>
      </w:pPr>
    </w:p>
    <w:p w14:paraId="3DF18F16" w14:textId="77777777" w:rsidR="009A096C" w:rsidRDefault="009A096C" w:rsidP="00642318">
      <w:pPr>
        <w:pStyle w:val="ListParagraph"/>
        <w:spacing w:line="276" w:lineRule="auto"/>
        <w:ind w:left="855"/>
        <w:rPr>
          <w:rFonts w:ascii="Arial" w:hAnsi="Arial" w:cs="Arial"/>
          <w:color w:val="242729"/>
          <w:sz w:val="23"/>
          <w:szCs w:val="23"/>
          <w:shd w:val="clear" w:color="auto" w:fill="FFFFFF"/>
        </w:rPr>
      </w:pPr>
      <w:r>
        <w:rPr>
          <w:rFonts w:ascii="Arial" w:hAnsi="Arial" w:cs="Arial"/>
          <w:color w:val="242729"/>
          <w:sz w:val="23"/>
          <w:szCs w:val="23"/>
          <w:shd w:val="clear" w:color="auto" w:fill="FFFFFF"/>
        </w:rPr>
        <w:br/>
      </w:r>
      <w:r w:rsidRPr="00F02A21">
        <w:rPr>
          <w:color w:val="C00000"/>
          <w:sz w:val="28"/>
          <w:szCs w:val="28"/>
          <w:shd w:val="clear" w:color="auto" w:fill="FFFFFF"/>
        </w:rPr>
        <w:t xml:space="preserve">*** </w:t>
      </w:r>
      <w:r w:rsidRPr="00F02A21">
        <w:rPr>
          <w:color w:val="242729"/>
          <w:szCs w:val="24"/>
          <w:shd w:val="clear" w:color="auto" w:fill="FFFFFF"/>
        </w:rPr>
        <w:t>build the angular application after each change/</w:t>
      </w:r>
      <w:r w:rsidR="004E0FF0" w:rsidRPr="00F02A21">
        <w:rPr>
          <w:color w:val="242729"/>
          <w:szCs w:val="24"/>
          <w:shd w:val="clear" w:color="auto" w:fill="FFFFFF"/>
        </w:rPr>
        <w:t>new pull request using the command cd views &amp;&amp; ng build</w:t>
      </w:r>
    </w:p>
    <w:p w14:paraId="770B0160" w14:textId="77777777" w:rsidR="004E0FF0" w:rsidRPr="004E0FF0" w:rsidRDefault="004E0FF0" w:rsidP="00642318">
      <w:pPr>
        <w:spacing w:line="276" w:lineRule="auto"/>
        <w:rPr>
          <w:b/>
        </w:rPr>
      </w:pPr>
      <w:r>
        <w:rPr>
          <w:b/>
        </w:rPr>
        <w:t xml:space="preserve">       </w:t>
      </w:r>
    </w:p>
    <w:p w14:paraId="7C40BD87" w14:textId="77777777" w:rsidR="00B67F22" w:rsidRDefault="00B67F22" w:rsidP="00642318">
      <w:pPr>
        <w:spacing w:line="276" w:lineRule="auto"/>
      </w:pPr>
    </w:p>
    <w:p w14:paraId="5AB3D568" w14:textId="77777777" w:rsidR="00B67F22" w:rsidRPr="00B67F22" w:rsidRDefault="00B67F22" w:rsidP="00642318">
      <w:pPr>
        <w:spacing w:line="276" w:lineRule="auto"/>
      </w:pPr>
    </w:p>
    <w:sectPr w:rsidR="00B67F22" w:rsidRPr="00B67F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ichelle Ahlvers" w:date="2018-06-06T17:17:00Z" w:initials="RA">
    <w:p w14:paraId="67118B4F" w14:textId="77777777" w:rsidR="00A1562E" w:rsidRDefault="00A1562E">
      <w:pPr>
        <w:pStyle w:val="CommentText"/>
      </w:pPr>
      <w:r>
        <w:rPr>
          <w:rStyle w:val="CommentReference"/>
        </w:rPr>
        <w:annotationRef/>
      </w:r>
      <w:r>
        <w:t>Add general overview of the Swordfish Basic Web client.</w:t>
      </w:r>
    </w:p>
    <w:p w14:paraId="271A35E9" w14:textId="77777777" w:rsidR="00A1562E" w:rsidRDefault="00A1562E">
      <w:pPr>
        <w:pStyle w:val="CommentText"/>
      </w:pPr>
    </w:p>
    <w:p w14:paraId="3392E7D0" w14:textId="77777777" w:rsidR="00A1562E" w:rsidRDefault="00A1562E">
      <w:pPr>
        <w:pStyle w:val="CommentText"/>
      </w:pPr>
      <w:r>
        <w:t>What is it?  What is it supposed to do?</w:t>
      </w:r>
    </w:p>
    <w:p w14:paraId="25D3EAEF" w14:textId="77777777" w:rsidR="00A1562E" w:rsidRDefault="00A1562E">
      <w:pPr>
        <w:pStyle w:val="CommentText"/>
      </w:pPr>
    </w:p>
  </w:comment>
  <w:comment w:id="10" w:author="Richelle Ahlvers" w:date="2018-06-06T17:20:00Z" w:initials="RA">
    <w:p w14:paraId="4DE89A88" w14:textId="77777777" w:rsidR="00A1562E" w:rsidRDefault="00A1562E">
      <w:pPr>
        <w:pStyle w:val="CommentText"/>
      </w:pPr>
      <w:r>
        <w:rPr>
          <w:rStyle w:val="CommentReference"/>
        </w:rPr>
        <w:annotationRef/>
      </w:r>
      <w:r>
        <w:t>Where are the schema definitions used in the web client code?</w:t>
      </w:r>
    </w:p>
    <w:p w14:paraId="6F7D26B9" w14:textId="77777777" w:rsidR="00A1562E" w:rsidRDefault="00A1562E">
      <w:pPr>
        <w:pStyle w:val="CommentText"/>
      </w:pPr>
    </w:p>
    <w:p w14:paraId="2F4386D0" w14:textId="77777777" w:rsidR="00A1562E" w:rsidRDefault="00A1562E">
      <w:pPr>
        <w:pStyle w:val="CommentText"/>
      </w:pPr>
      <w:r>
        <w:t>What versions of the schema were used?</w:t>
      </w:r>
    </w:p>
    <w:p w14:paraId="4C9799ED" w14:textId="77777777" w:rsidR="00A1562E" w:rsidRDefault="00A1562E">
      <w:pPr>
        <w:pStyle w:val="CommentText"/>
      </w:pPr>
    </w:p>
    <w:p w14:paraId="6EF8F40F" w14:textId="77777777" w:rsidR="00A1562E" w:rsidRDefault="00A1562E">
      <w:pPr>
        <w:pStyle w:val="CommentText"/>
      </w:pPr>
      <w:r>
        <w:t>How do you extend the web client to support newer versions?</w:t>
      </w:r>
    </w:p>
    <w:p w14:paraId="5FB7D0EB" w14:textId="77777777" w:rsidR="00A1562E" w:rsidRDefault="00A1562E">
      <w:pPr>
        <w:pStyle w:val="CommentText"/>
      </w:pPr>
    </w:p>
    <w:p w14:paraId="29D6AFBF" w14:textId="77777777" w:rsidR="00A1562E" w:rsidRDefault="00A1562E">
      <w:pPr>
        <w:pStyle w:val="CommentText"/>
      </w:pPr>
      <w:r>
        <w:t xml:space="preserve">Are the schema used statically or dynamically?  Where are they referenced? </w:t>
      </w:r>
    </w:p>
    <w:p w14:paraId="2C210D34" w14:textId="77777777" w:rsidR="00A1562E" w:rsidRDefault="00A1562E">
      <w:pPr>
        <w:pStyle w:val="CommentText"/>
      </w:pPr>
    </w:p>
    <w:p w14:paraId="0B043D11" w14:textId="77777777" w:rsidR="00A1562E" w:rsidRDefault="00A1562E">
      <w:pPr>
        <w:pStyle w:val="CommentText"/>
      </w:pPr>
      <w:r>
        <w:t>How do you add support for a new schema type?</w:t>
      </w:r>
    </w:p>
    <w:p w14:paraId="3CA758FE" w14:textId="77777777" w:rsidR="00A1562E" w:rsidRDefault="00A1562E">
      <w:pPr>
        <w:pStyle w:val="CommentText"/>
      </w:pPr>
      <w:r>
        <w:t xml:space="preserve">New property? </w:t>
      </w:r>
    </w:p>
    <w:p w14:paraId="7B0DDB5E" w14:textId="77777777" w:rsidR="00A1562E" w:rsidRDefault="00A1562E">
      <w:pPr>
        <w:pStyle w:val="CommentText"/>
      </w:pPr>
    </w:p>
    <w:p w14:paraId="5DA58FD8" w14:textId="77777777" w:rsidR="00A1562E" w:rsidRDefault="00A1562E">
      <w:pPr>
        <w:pStyle w:val="CommentText"/>
      </w:pPr>
      <w:r>
        <w:t>What happens when the web client is talking to a service implemented with a newer version of a redfish or swordfish schema?</w:t>
      </w:r>
    </w:p>
    <w:p w14:paraId="338C447C" w14:textId="77777777" w:rsidR="00A1562E" w:rsidRDefault="00A1562E">
      <w:pPr>
        <w:pStyle w:val="CommentText"/>
      </w:pPr>
    </w:p>
    <w:p w14:paraId="272C1BEB" w14:textId="77777777" w:rsidR="00A1562E" w:rsidRDefault="00A1562E">
      <w:pPr>
        <w:pStyle w:val="CommentText"/>
      </w:pPr>
    </w:p>
  </w:comment>
  <w:comment w:id="12" w:author="Richelle Ahlvers" w:date="2018-06-06T17:20:00Z" w:initials="RA">
    <w:p w14:paraId="35EAF4AD" w14:textId="77777777" w:rsidR="00DF588B" w:rsidRDefault="00DF588B" w:rsidP="00DF588B">
      <w:pPr>
        <w:pStyle w:val="CommentText"/>
      </w:pPr>
      <w:r>
        <w:rPr>
          <w:rStyle w:val="CommentReference"/>
        </w:rPr>
        <w:annotationRef/>
      </w:r>
      <w:r>
        <w:t>Where are the schema definitions used in the web client code?</w:t>
      </w:r>
    </w:p>
    <w:p w14:paraId="11B96F69" w14:textId="77777777" w:rsidR="00DF588B" w:rsidRDefault="00DF588B" w:rsidP="00DF588B">
      <w:pPr>
        <w:pStyle w:val="CommentText"/>
      </w:pPr>
    </w:p>
    <w:p w14:paraId="11F3CB77" w14:textId="77777777" w:rsidR="00DF588B" w:rsidRDefault="00DF588B" w:rsidP="00DF588B">
      <w:pPr>
        <w:pStyle w:val="CommentText"/>
      </w:pPr>
      <w:r>
        <w:t>What versions of the schema were used?</w:t>
      </w:r>
    </w:p>
    <w:p w14:paraId="50D1502C" w14:textId="77777777" w:rsidR="00DF588B" w:rsidRDefault="00DF588B" w:rsidP="00DF588B">
      <w:pPr>
        <w:pStyle w:val="CommentText"/>
      </w:pPr>
    </w:p>
    <w:p w14:paraId="08FD8DD1" w14:textId="77777777" w:rsidR="00DF588B" w:rsidRDefault="00DF588B" w:rsidP="00DF588B">
      <w:pPr>
        <w:pStyle w:val="CommentText"/>
      </w:pPr>
      <w:r>
        <w:t>How do you extend the web client to support newer versions?</w:t>
      </w:r>
    </w:p>
    <w:p w14:paraId="023638A3" w14:textId="77777777" w:rsidR="00DF588B" w:rsidRDefault="00DF588B" w:rsidP="00DF588B">
      <w:pPr>
        <w:pStyle w:val="CommentText"/>
      </w:pPr>
    </w:p>
    <w:p w14:paraId="7527710C" w14:textId="77777777" w:rsidR="00DF588B" w:rsidRDefault="00DF588B" w:rsidP="00DF588B">
      <w:pPr>
        <w:pStyle w:val="CommentText"/>
      </w:pPr>
      <w:r>
        <w:t xml:space="preserve">Are the schema used statically or dynamically?  Where are they referenced? </w:t>
      </w:r>
    </w:p>
    <w:p w14:paraId="0528BD2C" w14:textId="77777777" w:rsidR="00DF588B" w:rsidRDefault="00DF588B" w:rsidP="00DF588B">
      <w:pPr>
        <w:pStyle w:val="CommentText"/>
      </w:pPr>
    </w:p>
    <w:p w14:paraId="06EDE315" w14:textId="77777777" w:rsidR="00DF588B" w:rsidRDefault="00DF588B" w:rsidP="00DF588B">
      <w:pPr>
        <w:pStyle w:val="CommentText"/>
      </w:pPr>
      <w:r>
        <w:t>How do you add support for a new schema type?</w:t>
      </w:r>
    </w:p>
    <w:p w14:paraId="6F2D428A" w14:textId="77777777" w:rsidR="00DF588B" w:rsidRDefault="00DF588B" w:rsidP="00DF588B">
      <w:pPr>
        <w:pStyle w:val="CommentText"/>
      </w:pPr>
      <w:r>
        <w:t xml:space="preserve">New property? </w:t>
      </w:r>
    </w:p>
    <w:p w14:paraId="365EA4E4" w14:textId="77777777" w:rsidR="00DF588B" w:rsidRDefault="00DF588B" w:rsidP="00DF588B">
      <w:pPr>
        <w:pStyle w:val="CommentText"/>
      </w:pPr>
    </w:p>
    <w:p w14:paraId="67E882F0" w14:textId="417D1CD7" w:rsidR="00DF588B" w:rsidRDefault="006377AE" w:rsidP="00DF588B">
      <w:pPr>
        <w:pStyle w:val="CommentText"/>
      </w:pPr>
      <w:r>
        <w:t xml:space="preserve">What happens when </w:t>
      </w:r>
      <w:r w:rsidR="00DF588B">
        <w:t xml:space="preserve"> the web client is talking to a service implemented with a newer version of a redfish or swordfish schema?</w:t>
      </w:r>
    </w:p>
    <w:p w14:paraId="5DF40F4C" w14:textId="77777777" w:rsidR="00DF588B" w:rsidRDefault="00DF588B" w:rsidP="00DF588B">
      <w:pPr>
        <w:pStyle w:val="CommentText"/>
      </w:pPr>
    </w:p>
    <w:p w14:paraId="76FBB5D7" w14:textId="77777777" w:rsidR="00DF588B" w:rsidRDefault="00DF588B" w:rsidP="00DF58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D3EAEF" w15:done="1"/>
  <w15:commentEx w15:paraId="272C1BEB" w15:done="1"/>
  <w15:commentEx w15:paraId="76FBB5D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3EAEF" w16cid:durableId="1EC38FC2"/>
  <w16cid:commentId w16cid:paraId="272C1BEB" w16cid:durableId="1EC38FC3"/>
  <w16cid:commentId w16cid:paraId="76FBB5D7" w16cid:durableId="1EC3C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F5"/>
    <w:multiLevelType w:val="hybridMultilevel"/>
    <w:tmpl w:val="5C78D522"/>
    <w:lvl w:ilvl="0" w:tplc="0E923B5C">
      <w:start w:val="1"/>
      <w:numFmt w:val="decimal"/>
      <w:lvlText w:val="%1."/>
      <w:lvlJc w:val="left"/>
      <w:pPr>
        <w:ind w:left="76" w:hanging="360"/>
      </w:pPr>
      <w:rPr>
        <w:b/>
      </w:rPr>
    </w:lvl>
    <w:lvl w:ilvl="1" w:tplc="40090019" w:tentative="1">
      <w:start w:val="1"/>
      <w:numFmt w:val="lowerLetter"/>
      <w:lvlText w:val="%2."/>
      <w:lvlJc w:val="left"/>
      <w:pPr>
        <w:ind w:left="724" w:hanging="360"/>
      </w:pPr>
    </w:lvl>
    <w:lvl w:ilvl="2" w:tplc="4009001B" w:tentative="1">
      <w:start w:val="1"/>
      <w:numFmt w:val="lowerRoman"/>
      <w:lvlText w:val="%3."/>
      <w:lvlJc w:val="right"/>
      <w:pPr>
        <w:ind w:left="1444" w:hanging="180"/>
      </w:pPr>
    </w:lvl>
    <w:lvl w:ilvl="3" w:tplc="4009000F" w:tentative="1">
      <w:start w:val="1"/>
      <w:numFmt w:val="decimal"/>
      <w:lvlText w:val="%4."/>
      <w:lvlJc w:val="left"/>
      <w:pPr>
        <w:ind w:left="2164" w:hanging="360"/>
      </w:pPr>
    </w:lvl>
    <w:lvl w:ilvl="4" w:tplc="40090019" w:tentative="1">
      <w:start w:val="1"/>
      <w:numFmt w:val="lowerLetter"/>
      <w:lvlText w:val="%5."/>
      <w:lvlJc w:val="left"/>
      <w:pPr>
        <w:ind w:left="2884" w:hanging="360"/>
      </w:pPr>
    </w:lvl>
    <w:lvl w:ilvl="5" w:tplc="4009001B" w:tentative="1">
      <w:start w:val="1"/>
      <w:numFmt w:val="lowerRoman"/>
      <w:lvlText w:val="%6."/>
      <w:lvlJc w:val="right"/>
      <w:pPr>
        <w:ind w:left="3604" w:hanging="180"/>
      </w:pPr>
    </w:lvl>
    <w:lvl w:ilvl="6" w:tplc="4009000F" w:tentative="1">
      <w:start w:val="1"/>
      <w:numFmt w:val="decimal"/>
      <w:lvlText w:val="%7."/>
      <w:lvlJc w:val="left"/>
      <w:pPr>
        <w:ind w:left="4324" w:hanging="360"/>
      </w:pPr>
    </w:lvl>
    <w:lvl w:ilvl="7" w:tplc="40090019" w:tentative="1">
      <w:start w:val="1"/>
      <w:numFmt w:val="lowerLetter"/>
      <w:lvlText w:val="%8."/>
      <w:lvlJc w:val="left"/>
      <w:pPr>
        <w:ind w:left="5044" w:hanging="360"/>
      </w:pPr>
    </w:lvl>
    <w:lvl w:ilvl="8" w:tplc="4009001B" w:tentative="1">
      <w:start w:val="1"/>
      <w:numFmt w:val="lowerRoman"/>
      <w:lvlText w:val="%9."/>
      <w:lvlJc w:val="right"/>
      <w:pPr>
        <w:ind w:left="5764" w:hanging="180"/>
      </w:pPr>
    </w:lvl>
  </w:abstractNum>
  <w:abstractNum w:abstractNumId="1" w15:restartNumberingAfterBreak="0">
    <w:nsid w:val="0367472E"/>
    <w:multiLevelType w:val="multilevel"/>
    <w:tmpl w:val="52F4F37E"/>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04D57DB1"/>
    <w:multiLevelType w:val="hybridMultilevel"/>
    <w:tmpl w:val="64B8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85766"/>
    <w:multiLevelType w:val="hybridMultilevel"/>
    <w:tmpl w:val="1612025E"/>
    <w:lvl w:ilvl="0" w:tplc="104A2976">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4" w15:restartNumberingAfterBreak="0">
    <w:nsid w:val="1CD307C2"/>
    <w:multiLevelType w:val="multilevel"/>
    <w:tmpl w:val="4EBE3EE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27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034409"/>
    <w:multiLevelType w:val="hybridMultilevel"/>
    <w:tmpl w:val="0B9EF5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6" w15:restartNumberingAfterBreak="0">
    <w:nsid w:val="3158378E"/>
    <w:multiLevelType w:val="hybridMultilevel"/>
    <w:tmpl w:val="89AAC1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31A66361"/>
    <w:multiLevelType w:val="hybridMultilevel"/>
    <w:tmpl w:val="BB08AA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3CE42BB4"/>
    <w:multiLevelType w:val="hybridMultilevel"/>
    <w:tmpl w:val="8E549FA2"/>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9" w15:restartNumberingAfterBreak="0">
    <w:nsid w:val="3D9D72F4"/>
    <w:multiLevelType w:val="hybridMultilevel"/>
    <w:tmpl w:val="BFDC1660"/>
    <w:lvl w:ilvl="0" w:tplc="221E2870">
      <w:start w:val="1"/>
      <w:numFmt w:val="decimal"/>
      <w:lvlText w:val="%1)"/>
      <w:lvlJc w:val="left"/>
      <w:pPr>
        <w:ind w:left="2266" w:hanging="360"/>
      </w:pPr>
      <w:rPr>
        <w:rFonts w:hint="default"/>
      </w:rPr>
    </w:lvl>
    <w:lvl w:ilvl="1" w:tplc="40090019" w:tentative="1">
      <w:start w:val="1"/>
      <w:numFmt w:val="lowerLetter"/>
      <w:lvlText w:val="%2."/>
      <w:lvlJc w:val="left"/>
      <w:pPr>
        <w:ind w:left="2986" w:hanging="360"/>
      </w:pPr>
    </w:lvl>
    <w:lvl w:ilvl="2" w:tplc="4009001B" w:tentative="1">
      <w:start w:val="1"/>
      <w:numFmt w:val="lowerRoman"/>
      <w:lvlText w:val="%3."/>
      <w:lvlJc w:val="right"/>
      <w:pPr>
        <w:ind w:left="3706" w:hanging="180"/>
      </w:pPr>
    </w:lvl>
    <w:lvl w:ilvl="3" w:tplc="4009000F" w:tentative="1">
      <w:start w:val="1"/>
      <w:numFmt w:val="decimal"/>
      <w:lvlText w:val="%4."/>
      <w:lvlJc w:val="left"/>
      <w:pPr>
        <w:ind w:left="4426" w:hanging="360"/>
      </w:pPr>
    </w:lvl>
    <w:lvl w:ilvl="4" w:tplc="40090019" w:tentative="1">
      <w:start w:val="1"/>
      <w:numFmt w:val="lowerLetter"/>
      <w:lvlText w:val="%5."/>
      <w:lvlJc w:val="left"/>
      <w:pPr>
        <w:ind w:left="5146" w:hanging="360"/>
      </w:pPr>
    </w:lvl>
    <w:lvl w:ilvl="5" w:tplc="4009001B" w:tentative="1">
      <w:start w:val="1"/>
      <w:numFmt w:val="lowerRoman"/>
      <w:lvlText w:val="%6."/>
      <w:lvlJc w:val="right"/>
      <w:pPr>
        <w:ind w:left="5866" w:hanging="180"/>
      </w:pPr>
    </w:lvl>
    <w:lvl w:ilvl="6" w:tplc="4009000F" w:tentative="1">
      <w:start w:val="1"/>
      <w:numFmt w:val="decimal"/>
      <w:lvlText w:val="%7."/>
      <w:lvlJc w:val="left"/>
      <w:pPr>
        <w:ind w:left="6586" w:hanging="360"/>
      </w:pPr>
    </w:lvl>
    <w:lvl w:ilvl="7" w:tplc="40090019" w:tentative="1">
      <w:start w:val="1"/>
      <w:numFmt w:val="lowerLetter"/>
      <w:lvlText w:val="%8."/>
      <w:lvlJc w:val="left"/>
      <w:pPr>
        <w:ind w:left="7306" w:hanging="360"/>
      </w:pPr>
    </w:lvl>
    <w:lvl w:ilvl="8" w:tplc="4009001B" w:tentative="1">
      <w:start w:val="1"/>
      <w:numFmt w:val="lowerRoman"/>
      <w:lvlText w:val="%9."/>
      <w:lvlJc w:val="right"/>
      <w:pPr>
        <w:ind w:left="8026" w:hanging="180"/>
      </w:pPr>
    </w:lvl>
  </w:abstractNum>
  <w:abstractNum w:abstractNumId="10" w15:restartNumberingAfterBreak="0">
    <w:nsid w:val="470266B5"/>
    <w:multiLevelType w:val="hybridMultilevel"/>
    <w:tmpl w:val="20FA5C44"/>
    <w:lvl w:ilvl="0" w:tplc="6F1046EC">
      <w:start w:val="1"/>
      <w:numFmt w:val="decimal"/>
      <w:lvlText w:val="%1."/>
      <w:lvlJc w:val="lef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1" w15:restartNumberingAfterBreak="0">
    <w:nsid w:val="47C75A95"/>
    <w:multiLevelType w:val="hybridMultilevel"/>
    <w:tmpl w:val="9D06799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15:restartNumberingAfterBreak="0">
    <w:nsid w:val="4A862BAC"/>
    <w:multiLevelType w:val="multilevel"/>
    <w:tmpl w:val="09D6DBC4"/>
    <w:lvl w:ilvl="0">
      <w:start w:val="1"/>
      <w:numFmt w:val="decimal"/>
      <w:pStyle w:val="Heading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52D4513B"/>
    <w:multiLevelType w:val="hybridMultilevel"/>
    <w:tmpl w:val="FDF09BF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4" w15:restartNumberingAfterBreak="0">
    <w:nsid w:val="57AF2D43"/>
    <w:multiLevelType w:val="hybridMultilevel"/>
    <w:tmpl w:val="093214FE"/>
    <w:lvl w:ilvl="0" w:tplc="965E1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013FC2"/>
    <w:multiLevelType w:val="multilevel"/>
    <w:tmpl w:val="1924D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8D1FC7"/>
    <w:multiLevelType w:val="hybridMultilevel"/>
    <w:tmpl w:val="28B89634"/>
    <w:lvl w:ilvl="0" w:tplc="EB6E84CC">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0215AC"/>
    <w:multiLevelType w:val="hybridMultilevel"/>
    <w:tmpl w:val="97E01154"/>
    <w:lvl w:ilvl="0" w:tplc="FEBE6FE8">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8" w15:restartNumberingAfterBreak="0">
    <w:nsid w:val="5C410313"/>
    <w:multiLevelType w:val="hybridMultilevel"/>
    <w:tmpl w:val="3EC0A5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5CE0547A"/>
    <w:multiLevelType w:val="hybridMultilevel"/>
    <w:tmpl w:val="E37EE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4810F3"/>
    <w:multiLevelType w:val="multilevel"/>
    <w:tmpl w:val="E5EE5F7A"/>
    <w:lvl w:ilvl="0">
      <w:start w:val="2"/>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15:restartNumberingAfterBreak="0">
    <w:nsid w:val="648F7B87"/>
    <w:multiLevelType w:val="hybridMultilevel"/>
    <w:tmpl w:val="0472FED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739574C9"/>
    <w:multiLevelType w:val="hybridMultilevel"/>
    <w:tmpl w:val="1F28BD1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74A11684"/>
    <w:multiLevelType w:val="hybridMultilevel"/>
    <w:tmpl w:val="DAB6FCD0"/>
    <w:lvl w:ilvl="0" w:tplc="40090019">
      <w:start w:val="1"/>
      <w:numFmt w:val="lowerLetter"/>
      <w:lvlText w:val="%1."/>
      <w:lvlJc w:val="left"/>
      <w:pPr>
        <w:ind w:left="2345" w:hanging="360"/>
      </w:p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4" w15:restartNumberingAfterBreak="0">
    <w:nsid w:val="7861019F"/>
    <w:multiLevelType w:val="hybridMultilevel"/>
    <w:tmpl w:val="D0C6EBFE"/>
    <w:lvl w:ilvl="0" w:tplc="D13ECDA8">
      <w:start w:val="2"/>
      <w:numFmt w:val="bullet"/>
      <w:lvlText w:val=""/>
      <w:lvlJc w:val="left"/>
      <w:pPr>
        <w:ind w:left="501" w:hanging="360"/>
      </w:pPr>
      <w:rPr>
        <w:rFonts w:ascii="Wingdings" w:eastAsia="Times New Roman" w:hAnsi="Wingdings" w:cs="Times New Roman" w:hint="default"/>
        <w:color w:val="242729"/>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5" w15:restartNumberingAfterBreak="0">
    <w:nsid w:val="7B0832A0"/>
    <w:multiLevelType w:val="hybridMultilevel"/>
    <w:tmpl w:val="DFE85AE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7B5D77E8"/>
    <w:multiLevelType w:val="hybridMultilevel"/>
    <w:tmpl w:val="77AE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5"/>
  </w:num>
  <w:num w:numId="5">
    <w:abstractNumId w:val="19"/>
  </w:num>
  <w:num w:numId="6">
    <w:abstractNumId w:val="0"/>
  </w:num>
  <w:num w:numId="7">
    <w:abstractNumId w:val="3"/>
  </w:num>
  <w:num w:numId="8">
    <w:abstractNumId w:val="6"/>
  </w:num>
  <w:num w:numId="9">
    <w:abstractNumId w:val="5"/>
  </w:num>
  <w:num w:numId="10">
    <w:abstractNumId w:val="20"/>
  </w:num>
  <w:num w:numId="11">
    <w:abstractNumId w:val="17"/>
  </w:num>
  <w:num w:numId="12">
    <w:abstractNumId w:val="11"/>
  </w:num>
  <w:num w:numId="13">
    <w:abstractNumId w:val="23"/>
  </w:num>
  <w:num w:numId="14">
    <w:abstractNumId w:val="24"/>
  </w:num>
  <w:num w:numId="15">
    <w:abstractNumId w:val="13"/>
  </w:num>
  <w:num w:numId="16">
    <w:abstractNumId w:val="18"/>
  </w:num>
  <w:num w:numId="17">
    <w:abstractNumId w:val="25"/>
  </w:num>
  <w:num w:numId="18">
    <w:abstractNumId w:val="9"/>
  </w:num>
  <w:num w:numId="19">
    <w:abstractNumId w:val="1"/>
  </w:num>
  <w:num w:numId="20">
    <w:abstractNumId w:val="7"/>
  </w:num>
  <w:num w:numId="21">
    <w:abstractNumId w:val="10"/>
  </w:num>
  <w:num w:numId="22">
    <w:abstractNumId w:val="22"/>
  </w:num>
  <w:num w:numId="23">
    <w:abstractNumId w:val="21"/>
  </w:num>
  <w:num w:numId="24">
    <w:abstractNumId w:val="16"/>
  </w:num>
  <w:num w:numId="25">
    <w:abstractNumId w:val="12"/>
  </w:num>
  <w:num w:numId="26">
    <w:abstractNumId w:val="2"/>
  </w:num>
  <w:num w:numId="27">
    <w:abstractNumId w:val="12"/>
    <w:lvlOverride w:ilvl="0">
      <w:startOverride w:val="2"/>
    </w:lvlOverride>
    <w:lvlOverride w:ilvl="1">
      <w:startOverride w:val="2"/>
    </w:lvlOverride>
  </w:num>
  <w:num w:numId="28">
    <w:abstractNumId w:val="12"/>
    <w:lvlOverride w:ilvl="0">
      <w:startOverride w:val="2"/>
    </w:lvlOverride>
    <w:lvlOverride w:ilvl="1">
      <w:startOverride w:val="2"/>
    </w:lvlOverride>
  </w:num>
  <w:num w:numId="29">
    <w:abstractNumId w:val="12"/>
    <w:lvlOverride w:ilvl="0">
      <w:startOverride w:val="5"/>
    </w:lvlOverride>
    <w:lvlOverride w:ilvl="1">
      <w:startOverride w:val="2"/>
    </w:lvlOverride>
  </w:num>
  <w:num w:numId="3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49"/>
    <w:rsid w:val="000064B7"/>
    <w:rsid w:val="00033AF3"/>
    <w:rsid w:val="000D505A"/>
    <w:rsid w:val="001140E8"/>
    <w:rsid w:val="00123360"/>
    <w:rsid w:val="0019191D"/>
    <w:rsid w:val="001E7817"/>
    <w:rsid w:val="002A2BD3"/>
    <w:rsid w:val="002C4C49"/>
    <w:rsid w:val="003411B6"/>
    <w:rsid w:val="003439B2"/>
    <w:rsid w:val="003463AE"/>
    <w:rsid w:val="00362749"/>
    <w:rsid w:val="003657F5"/>
    <w:rsid w:val="00476A5D"/>
    <w:rsid w:val="004A4CC9"/>
    <w:rsid w:val="004D3860"/>
    <w:rsid w:val="004E0FF0"/>
    <w:rsid w:val="00505B28"/>
    <w:rsid w:val="005077AD"/>
    <w:rsid w:val="00524A63"/>
    <w:rsid w:val="005420A3"/>
    <w:rsid w:val="00584D51"/>
    <w:rsid w:val="005F67DE"/>
    <w:rsid w:val="006377AE"/>
    <w:rsid w:val="00642318"/>
    <w:rsid w:val="006B6577"/>
    <w:rsid w:val="006C3FE4"/>
    <w:rsid w:val="00700F4A"/>
    <w:rsid w:val="0071510C"/>
    <w:rsid w:val="00736FB5"/>
    <w:rsid w:val="007426DA"/>
    <w:rsid w:val="007454EB"/>
    <w:rsid w:val="00751B2E"/>
    <w:rsid w:val="00795C41"/>
    <w:rsid w:val="00801363"/>
    <w:rsid w:val="0080733B"/>
    <w:rsid w:val="00834451"/>
    <w:rsid w:val="00847290"/>
    <w:rsid w:val="0087055F"/>
    <w:rsid w:val="00875706"/>
    <w:rsid w:val="008846FD"/>
    <w:rsid w:val="00886CE1"/>
    <w:rsid w:val="008C7660"/>
    <w:rsid w:val="008D55E8"/>
    <w:rsid w:val="009239F7"/>
    <w:rsid w:val="00941D18"/>
    <w:rsid w:val="00952928"/>
    <w:rsid w:val="009851E2"/>
    <w:rsid w:val="009A096C"/>
    <w:rsid w:val="009E2EB2"/>
    <w:rsid w:val="009E33AA"/>
    <w:rsid w:val="009F4318"/>
    <w:rsid w:val="00A1562E"/>
    <w:rsid w:val="00A607C2"/>
    <w:rsid w:val="00AA225C"/>
    <w:rsid w:val="00AC5836"/>
    <w:rsid w:val="00AF4803"/>
    <w:rsid w:val="00B21E81"/>
    <w:rsid w:val="00B67F22"/>
    <w:rsid w:val="00B71F16"/>
    <w:rsid w:val="00B7526A"/>
    <w:rsid w:val="00B83C9C"/>
    <w:rsid w:val="00BD3B4B"/>
    <w:rsid w:val="00C56D62"/>
    <w:rsid w:val="00CC5182"/>
    <w:rsid w:val="00CC56C9"/>
    <w:rsid w:val="00D07D56"/>
    <w:rsid w:val="00D2286D"/>
    <w:rsid w:val="00D85569"/>
    <w:rsid w:val="00D95E7A"/>
    <w:rsid w:val="00DC5694"/>
    <w:rsid w:val="00DE61E3"/>
    <w:rsid w:val="00DF588B"/>
    <w:rsid w:val="00E41B41"/>
    <w:rsid w:val="00E750D5"/>
    <w:rsid w:val="00E7679D"/>
    <w:rsid w:val="00F02A21"/>
    <w:rsid w:val="00F0792E"/>
    <w:rsid w:val="00F251D9"/>
    <w:rsid w:val="00FE3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1F2D"/>
  <w15:chartTrackingRefBased/>
  <w15:docId w15:val="{7D2874F1-DA79-40B8-821E-B6E0D8CE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D51"/>
    <w:pPr>
      <w:tabs>
        <w:tab w:val="center" w:pos="4536"/>
      </w:tabs>
      <w:spacing w:after="0" w:line="240" w:lineRule="auto"/>
      <w:jc w:val="both"/>
    </w:pPr>
    <w:rPr>
      <w:rFonts w:eastAsia="Times New Roman" w:cs="Times New Roman"/>
      <w:spacing w:val="10"/>
      <w:kern w:val="16"/>
      <w:sz w:val="24"/>
      <w:szCs w:val="20"/>
      <w:lang w:val="en-GB"/>
    </w:rPr>
  </w:style>
  <w:style w:type="paragraph" w:styleId="Heading1">
    <w:name w:val="heading 1"/>
    <w:basedOn w:val="Normal"/>
    <w:next w:val="Normal"/>
    <w:link w:val="Heading1Char"/>
    <w:uiPriority w:val="9"/>
    <w:qFormat/>
    <w:rsid w:val="00F251D9"/>
    <w:pPr>
      <w:keepNext/>
      <w:keepLines/>
      <w:numPr>
        <w:numId w:val="25"/>
      </w:numPr>
      <w:spacing w:before="24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584D51"/>
    <w:pPr>
      <w:keepNext/>
      <w:keepLines/>
      <w:numPr>
        <w:numId w:val="24"/>
      </w:numPr>
      <w:spacing w:before="4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8C766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D9"/>
    <w:rPr>
      <w:rFonts w:ascii="Arial" w:eastAsiaTheme="majorEastAsia" w:hAnsi="Arial" w:cstheme="majorBidi"/>
      <w:b/>
      <w:spacing w:val="10"/>
      <w:kern w:val="16"/>
      <w:sz w:val="28"/>
      <w:szCs w:val="32"/>
      <w:lang w:val="en-GB"/>
    </w:rPr>
  </w:style>
  <w:style w:type="paragraph" w:styleId="TOCHeading">
    <w:name w:val="TOC Heading"/>
    <w:basedOn w:val="Heading1"/>
    <w:next w:val="Normal"/>
    <w:uiPriority w:val="39"/>
    <w:unhideWhenUsed/>
    <w:qFormat/>
    <w:rsid w:val="00BD3B4B"/>
    <w:pPr>
      <w:spacing w:line="259" w:lineRule="auto"/>
      <w:jc w:val="left"/>
      <w:outlineLvl w:val="9"/>
    </w:pPr>
    <w:rPr>
      <w:spacing w:val="0"/>
      <w:kern w:val="0"/>
      <w:lang w:val="en-US"/>
    </w:rPr>
  </w:style>
  <w:style w:type="paragraph" w:styleId="TOC1">
    <w:name w:val="toc 1"/>
    <w:basedOn w:val="Normal"/>
    <w:next w:val="Normal"/>
    <w:autoRedefine/>
    <w:uiPriority w:val="39"/>
    <w:unhideWhenUsed/>
    <w:rsid w:val="00362749"/>
    <w:pPr>
      <w:spacing w:after="100"/>
    </w:pPr>
  </w:style>
  <w:style w:type="character" w:styleId="Hyperlink">
    <w:name w:val="Hyperlink"/>
    <w:basedOn w:val="DefaultParagraphFont"/>
    <w:uiPriority w:val="99"/>
    <w:unhideWhenUsed/>
    <w:rsid w:val="00362749"/>
    <w:rPr>
      <w:color w:val="0563C1" w:themeColor="hyperlink"/>
      <w:u w:val="single"/>
    </w:rPr>
  </w:style>
  <w:style w:type="paragraph" w:styleId="ListParagraph">
    <w:name w:val="List Paragraph"/>
    <w:basedOn w:val="Normal"/>
    <w:uiPriority w:val="34"/>
    <w:qFormat/>
    <w:rsid w:val="001140E8"/>
    <w:pPr>
      <w:ind w:left="720"/>
      <w:contextualSpacing/>
    </w:pPr>
  </w:style>
  <w:style w:type="character" w:customStyle="1" w:styleId="Heading2Char">
    <w:name w:val="Heading 2 Char"/>
    <w:basedOn w:val="DefaultParagraphFont"/>
    <w:link w:val="Heading2"/>
    <w:uiPriority w:val="9"/>
    <w:rsid w:val="00F251D9"/>
    <w:rPr>
      <w:rFonts w:ascii="Arial" w:eastAsiaTheme="majorEastAsia" w:hAnsi="Arial" w:cstheme="majorBidi"/>
      <w:b/>
      <w:spacing w:val="10"/>
      <w:kern w:val="16"/>
      <w:sz w:val="24"/>
      <w:szCs w:val="26"/>
      <w:lang w:val="en-GB"/>
    </w:rPr>
  </w:style>
  <w:style w:type="paragraph" w:styleId="HTMLPreformatted">
    <w:name w:val="HTML Preformatted"/>
    <w:basedOn w:val="Normal"/>
    <w:link w:val="HTMLPreformattedChar"/>
    <w:uiPriority w:val="99"/>
    <w:unhideWhenUsed/>
    <w:rsid w:val="0080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kern w:val="0"/>
      <w:sz w:val="20"/>
      <w:lang w:val="en-IN" w:eastAsia="en-IN"/>
    </w:rPr>
  </w:style>
  <w:style w:type="character" w:customStyle="1" w:styleId="HTMLPreformattedChar">
    <w:name w:val="HTML Preformatted Char"/>
    <w:basedOn w:val="DefaultParagraphFont"/>
    <w:link w:val="HTMLPreformatted"/>
    <w:uiPriority w:val="99"/>
    <w:rsid w:val="008073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55E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01363"/>
    <w:rPr>
      <w:color w:val="808080"/>
      <w:shd w:val="clear" w:color="auto" w:fill="E6E6E6"/>
    </w:rPr>
  </w:style>
  <w:style w:type="character" w:styleId="FollowedHyperlink">
    <w:name w:val="FollowedHyperlink"/>
    <w:basedOn w:val="DefaultParagraphFont"/>
    <w:uiPriority w:val="99"/>
    <w:semiHidden/>
    <w:unhideWhenUsed/>
    <w:rsid w:val="00801363"/>
    <w:rPr>
      <w:color w:val="954F72" w:themeColor="followedHyperlink"/>
      <w:u w:val="single"/>
    </w:rPr>
  </w:style>
  <w:style w:type="character" w:customStyle="1" w:styleId="Heading3Char">
    <w:name w:val="Heading 3 Char"/>
    <w:basedOn w:val="DefaultParagraphFont"/>
    <w:link w:val="Heading3"/>
    <w:uiPriority w:val="9"/>
    <w:rsid w:val="008C7660"/>
    <w:rPr>
      <w:rFonts w:asciiTheme="majorHAnsi" w:eastAsiaTheme="majorEastAsia" w:hAnsiTheme="majorHAnsi" w:cstheme="majorBidi"/>
      <w:color w:val="1F3763" w:themeColor="accent1" w:themeShade="7F"/>
      <w:spacing w:val="10"/>
      <w:kern w:val="16"/>
      <w:sz w:val="24"/>
      <w:szCs w:val="24"/>
      <w:lang w:val="en-GB"/>
    </w:rPr>
  </w:style>
  <w:style w:type="paragraph" w:styleId="TOC2">
    <w:name w:val="toc 2"/>
    <w:basedOn w:val="Normal"/>
    <w:next w:val="Normal"/>
    <w:autoRedefine/>
    <w:uiPriority w:val="39"/>
    <w:unhideWhenUsed/>
    <w:rsid w:val="008C7660"/>
    <w:pPr>
      <w:spacing w:after="100"/>
      <w:ind w:left="240"/>
    </w:pPr>
  </w:style>
  <w:style w:type="character" w:styleId="CommentReference">
    <w:name w:val="annotation reference"/>
    <w:basedOn w:val="DefaultParagraphFont"/>
    <w:uiPriority w:val="99"/>
    <w:semiHidden/>
    <w:unhideWhenUsed/>
    <w:rsid w:val="00A1562E"/>
    <w:rPr>
      <w:sz w:val="16"/>
      <w:szCs w:val="16"/>
    </w:rPr>
  </w:style>
  <w:style w:type="paragraph" w:styleId="CommentText">
    <w:name w:val="annotation text"/>
    <w:basedOn w:val="Normal"/>
    <w:link w:val="CommentTextChar"/>
    <w:uiPriority w:val="99"/>
    <w:semiHidden/>
    <w:unhideWhenUsed/>
    <w:rsid w:val="00A1562E"/>
    <w:rPr>
      <w:sz w:val="20"/>
    </w:rPr>
  </w:style>
  <w:style w:type="character" w:customStyle="1" w:styleId="CommentTextChar">
    <w:name w:val="Comment Text Char"/>
    <w:basedOn w:val="DefaultParagraphFont"/>
    <w:link w:val="CommentText"/>
    <w:uiPriority w:val="99"/>
    <w:semiHidden/>
    <w:rsid w:val="00A1562E"/>
    <w:rPr>
      <w:rFonts w:ascii="Times New Roman" w:eastAsia="Times New Roman" w:hAnsi="Times New Roman" w:cs="Times New Roman"/>
      <w:spacing w:val="10"/>
      <w:kern w:val="16"/>
      <w:sz w:val="20"/>
      <w:szCs w:val="20"/>
      <w:lang w:val="en-GB"/>
    </w:rPr>
  </w:style>
  <w:style w:type="paragraph" w:styleId="CommentSubject">
    <w:name w:val="annotation subject"/>
    <w:basedOn w:val="CommentText"/>
    <w:next w:val="CommentText"/>
    <w:link w:val="CommentSubjectChar"/>
    <w:uiPriority w:val="99"/>
    <w:semiHidden/>
    <w:unhideWhenUsed/>
    <w:rsid w:val="00A1562E"/>
    <w:rPr>
      <w:b/>
      <w:bCs/>
    </w:rPr>
  </w:style>
  <w:style w:type="character" w:customStyle="1" w:styleId="CommentSubjectChar">
    <w:name w:val="Comment Subject Char"/>
    <w:basedOn w:val="CommentTextChar"/>
    <w:link w:val="CommentSubject"/>
    <w:uiPriority w:val="99"/>
    <w:semiHidden/>
    <w:rsid w:val="00A1562E"/>
    <w:rPr>
      <w:rFonts w:ascii="Times New Roman" w:eastAsia="Times New Roman" w:hAnsi="Times New Roman" w:cs="Times New Roman"/>
      <w:b/>
      <w:bCs/>
      <w:spacing w:val="10"/>
      <w:kern w:val="16"/>
      <w:sz w:val="20"/>
      <w:szCs w:val="20"/>
      <w:lang w:val="en-GB"/>
    </w:rPr>
  </w:style>
  <w:style w:type="paragraph" w:styleId="BalloonText">
    <w:name w:val="Balloon Text"/>
    <w:basedOn w:val="Normal"/>
    <w:link w:val="BalloonTextChar"/>
    <w:uiPriority w:val="99"/>
    <w:semiHidden/>
    <w:unhideWhenUsed/>
    <w:rsid w:val="00A156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2E"/>
    <w:rPr>
      <w:rFonts w:ascii="Segoe UI" w:eastAsia="Times New Roman" w:hAnsi="Segoe UI" w:cs="Segoe UI"/>
      <w:spacing w:val="10"/>
      <w:kern w:val="16"/>
      <w:sz w:val="18"/>
      <w:szCs w:val="18"/>
      <w:lang w:val="en-GB"/>
    </w:rPr>
  </w:style>
  <w:style w:type="paragraph" w:styleId="TOC3">
    <w:name w:val="toc 3"/>
    <w:basedOn w:val="Normal"/>
    <w:next w:val="Normal"/>
    <w:autoRedefine/>
    <w:uiPriority w:val="39"/>
    <w:unhideWhenUsed/>
    <w:rsid w:val="000D505A"/>
    <w:pPr>
      <w:tabs>
        <w:tab w:val="clear" w:pos="4536"/>
      </w:tabs>
      <w:spacing w:after="100" w:line="259" w:lineRule="auto"/>
      <w:ind w:left="440"/>
      <w:jc w:val="left"/>
    </w:pPr>
    <w:rPr>
      <w:rFonts w:eastAsiaTheme="minorEastAsia"/>
      <w:spacing w:val="0"/>
      <w:kern w:val="0"/>
      <w:sz w:val="22"/>
      <w:szCs w:val="22"/>
      <w:lang w:val="en-US"/>
    </w:rPr>
  </w:style>
  <w:style w:type="character" w:styleId="UnresolvedMention">
    <w:name w:val="Unresolved Mention"/>
    <w:basedOn w:val="DefaultParagraphFont"/>
    <w:uiPriority w:val="99"/>
    <w:semiHidden/>
    <w:unhideWhenUsed/>
    <w:rsid w:val="00870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2517">
      <w:bodyDiv w:val="1"/>
      <w:marLeft w:val="0"/>
      <w:marRight w:val="0"/>
      <w:marTop w:val="0"/>
      <w:marBottom w:val="0"/>
      <w:divBdr>
        <w:top w:val="none" w:sz="0" w:space="0" w:color="auto"/>
        <w:left w:val="none" w:sz="0" w:space="0" w:color="auto"/>
        <w:bottom w:val="none" w:sz="0" w:space="0" w:color="auto"/>
        <w:right w:val="none" w:sz="0" w:space="0" w:color="auto"/>
      </w:divBdr>
    </w:div>
    <w:div w:id="747845017">
      <w:bodyDiv w:val="1"/>
      <w:marLeft w:val="0"/>
      <w:marRight w:val="0"/>
      <w:marTop w:val="0"/>
      <w:marBottom w:val="0"/>
      <w:divBdr>
        <w:top w:val="none" w:sz="0" w:space="0" w:color="auto"/>
        <w:left w:val="none" w:sz="0" w:space="0" w:color="auto"/>
        <w:bottom w:val="none" w:sz="0" w:space="0" w:color="auto"/>
        <w:right w:val="none" w:sz="0" w:space="0" w:color="auto"/>
      </w:divBdr>
    </w:div>
    <w:div w:id="784957209">
      <w:bodyDiv w:val="1"/>
      <w:marLeft w:val="0"/>
      <w:marRight w:val="0"/>
      <w:marTop w:val="0"/>
      <w:marBottom w:val="0"/>
      <w:divBdr>
        <w:top w:val="none" w:sz="0" w:space="0" w:color="auto"/>
        <w:left w:val="none" w:sz="0" w:space="0" w:color="auto"/>
        <w:bottom w:val="none" w:sz="0" w:space="0" w:color="auto"/>
        <w:right w:val="none" w:sz="0" w:space="0" w:color="auto"/>
      </w:divBdr>
    </w:div>
    <w:div w:id="962544271">
      <w:bodyDiv w:val="1"/>
      <w:marLeft w:val="0"/>
      <w:marRight w:val="0"/>
      <w:marTop w:val="0"/>
      <w:marBottom w:val="0"/>
      <w:divBdr>
        <w:top w:val="none" w:sz="0" w:space="0" w:color="auto"/>
        <w:left w:val="none" w:sz="0" w:space="0" w:color="auto"/>
        <w:bottom w:val="none" w:sz="0" w:space="0" w:color="auto"/>
        <w:right w:val="none" w:sz="0" w:space="0" w:color="auto"/>
      </w:divBdr>
    </w:div>
    <w:div w:id="100586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home.service.t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home.service.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2802-B816-464B-8065-EA48ED99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irrinki</dc:creator>
  <cp:keywords/>
  <dc:description/>
  <cp:lastModifiedBy>Pavan irrinki</cp:lastModifiedBy>
  <cp:revision>46</cp:revision>
  <dcterms:created xsi:type="dcterms:W3CDTF">2018-04-26T03:34:00Z</dcterms:created>
  <dcterms:modified xsi:type="dcterms:W3CDTF">2018-06-07T10:57:00Z</dcterms:modified>
</cp:coreProperties>
</file>